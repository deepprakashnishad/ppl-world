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1D4" w:rsidRDefault="00811EF3">
      <w:pPr>
        <w:rPr>
          <w:rFonts w:ascii="Calibri" w:eastAsia="Calibri" w:hAnsi="Calibri" w:cs="Calibri"/>
          <w:color w:val="000066"/>
          <w:sz w:val="54"/>
          <w:szCs w:val="54"/>
        </w:rPr>
      </w:pPr>
      <w:bookmarkStart w:id="0" w:name="_heading=h.gjdgxs" w:colFirst="0" w:colLast="0"/>
      <w:bookmarkEnd w:id="0"/>
      <w:r>
        <w:rPr>
          <w:rFonts w:ascii="Calibri" w:eastAsia="Calibri" w:hAnsi="Calibri" w:cs="Calibri"/>
          <w:color w:val="3B6BA6"/>
          <w:sz w:val="54"/>
          <w:szCs w:val="54"/>
        </w:rPr>
        <w:t>Business Requirements Specification</w:t>
      </w:r>
    </w:p>
    <w:p w:rsidR="005741D4" w:rsidRDefault="005741D4">
      <w:pPr>
        <w:rPr>
          <w:rFonts w:ascii="Calibri" w:eastAsia="Calibri" w:hAnsi="Calibri" w:cs="Calibri"/>
          <w:sz w:val="54"/>
          <w:szCs w:val="54"/>
        </w:rPr>
      </w:pPr>
    </w:p>
    <w:p w:rsidR="005741D4" w:rsidRDefault="005741D4">
      <w:pPr>
        <w:rPr>
          <w:rFonts w:ascii="Calibri" w:eastAsia="Calibri" w:hAnsi="Calibri" w:cs="Calibri"/>
          <w:sz w:val="54"/>
          <w:szCs w:val="54"/>
        </w:rPr>
      </w:pPr>
    </w:p>
    <w:p w:rsidR="005741D4" w:rsidRDefault="005741D4">
      <w:pPr>
        <w:rPr>
          <w:rFonts w:ascii="Calibri" w:eastAsia="Calibri" w:hAnsi="Calibri" w:cs="Calibri"/>
          <w:sz w:val="54"/>
          <w:szCs w:val="54"/>
        </w:rPr>
      </w:pPr>
    </w:p>
    <w:p w:rsidR="005741D4" w:rsidRDefault="00811EF3">
      <w:pPr>
        <w:rPr>
          <w:rFonts w:ascii="Calibri" w:eastAsia="Calibri" w:hAnsi="Calibri" w:cs="Calibri"/>
          <w:color w:val="818A8F"/>
          <w:sz w:val="54"/>
          <w:szCs w:val="54"/>
        </w:rPr>
      </w:pPr>
      <w:r>
        <w:rPr>
          <w:rFonts w:ascii="Calibri" w:eastAsia="Calibri" w:hAnsi="Calibri" w:cs="Calibri"/>
          <w:color w:val="818A8F"/>
          <w:sz w:val="54"/>
          <w:szCs w:val="54"/>
        </w:rPr>
        <w:t xml:space="preserve">Project: </w:t>
      </w:r>
      <w:proofErr w:type="spellStart"/>
      <w:r>
        <w:rPr>
          <w:rFonts w:ascii="Calibri" w:eastAsia="Calibri" w:hAnsi="Calibri" w:cs="Calibri"/>
          <w:color w:val="818A8F"/>
          <w:sz w:val="54"/>
          <w:szCs w:val="54"/>
        </w:rPr>
        <w:t>Allpay</w:t>
      </w:r>
      <w:proofErr w:type="spellEnd"/>
      <w:r>
        <w:rPr>
          <w:rFonts w:ascii="Calibri" w:eastAsia="Calibri" w:hAnsi="Calibri" w:cs="Calibri"/>
          <w:color w:val="818A8F"/>
          <w:sz w:val="54"/>
          <w:szCs w:val="54"/>
        </w:rPr>
        <w:t xml:space="preserve"> Payment Gateway System</w:t>
      </w:r>
    </w:p>
    <w:p w:rsidR="005741D4" w:rsidRDefault="00811EF3">
      <w:pPr>
        <w:rPr>
          <w:rFonts w:ascii="Calibri" w:eastAsia="Calibri" w:hAnsi="Calibri" w:cs="Calibri"/>
          <w:color w:val="818A8F"/>
          <w:sz w:val="54"/>
          <w:szCs w:val="54"/>
        </w:rPr>
      </w:pPr>
      <w:r>
        <w:rPr>
          <w:rFonts w:ascii="Calibri" w:eastAsia="Calibri" w:hAnsi="Calibri" w:cs="Calibri"/>
          <w:color w:val="818A8F"/>
          <w:sz w:val="54"/>
          <w:szCs w:val="54"/>
        </w:rPr>
        <w:t xml:space="preserve">Service: </w:t>
      </w:r>
    </w:p>
    <w:p w:rsidR="005741D4" w:rsidRDefault="005741D4">
      <w:pPr>
        <w:pBdr>
          <w:top w:val="nil"/>
          <w:left w:val="nil"/>
          <w:bottom w:val="nil"/>
          <w:right w:val="nil"/>
          <w:between w:val="nil"/>
        </w:pBdr>
        <w:spacing w:after="240"/>
        <w:rPr>
          <w:rFonts w:ascii="Calibri" w:eastAsia="Calibri" w:hAnsi="Calibri" w:cs="Calibri"/>
          <w:color w:val="818A8F"/>
          <w:sz w:val="54"/>
          <w:szCs w:val="54"/>
        </w:rPr>
      </w:pPr>
    </w:p>
    <w:p w:rsidR="005741D4" w:rsidRDefault="005741D4">
      <w:pPr>
        <w:pBdr>
          <w:top w:val="nil"/>
          <w:left w:val="nil"/>
          <w:bottom w:val="nil"/>
          <w:right w:val="nil"/>
          <w:between w:val="nil"/>
        </w:pBdr>
        <w:spacing w:after="240"/>
        <w:rPr>
          <w:rFonts w:ascii="Calibri" w:eastAsia="Calibri" w:hAnsi="Calibri" w:cs="Calibri"/>
          <w:color w:val="818A8F"/>
          <w:sz w:val="54"/>
          <w:szCs w:val="54"/>
        </w:rPr>
      </w:pPr>
    </w:p>
    <w:p w:rsidR="005741D4" w:rsidRDefault="005741D4">
      <w:pPr>
        <w:pBdr>
          <w:top w:val="nil"/>
          <w:left w:val="nil"/>
          <w:bottom w:val="nil"/>
          <w:right w:val="nil"/>
          <w:between w:val="nil"/>
        </w:pBdr>
        <w:spacing w:after="240"/>
        <w:rPr>
          <w:rFonts w:ascii="Calibri" w:eastAsia="Calibri" w:hAnsi="Calibri" w:cs="Calibri"/>
          <w:color w:val="818A8F"/>
          <w:sz w:val="54"/>
          <w:szCs w:val="54"/>
        </w:rPr>
      </w:pPr>
    </w:p>
    <w:p w:rsidR="005741D4" w:rsidRDefault="00811EF3">
      <w:pPr>
        <w:pBdr>
          <w:top w:val="nil"/>
          <w:left w:val="nil"/>
          <w:bottom w:val="nil"/>
          <w:right w:val="nil"/>
          <w:between w:val="nil"/>
        </w:pBdr>
        <w:spacing w:after="240"/>
        <w:rPr>
          <w:rFonts w:ascii="Calibri" w:eastAsia="Calibri" w:hAnsi="Calibri" w:cs="Calibri"/>
          <w:color w:val="818A8F"/>
          <w:sz w:val="54"/>
          <w:szCs w:val="54"/>
        </w:rPr>
      </w:pPr>
      <w:r>
        <w:rPr>
          <w:rFonts w:ascii="Calibri" w:eastAsia="Calibri" w:hAnsi="Calibri" w:cs="Calibri"/>
          <w:color w:val="818A8F"/>
          <w:sz w:val="54"/>
          <w:szCs w:val="54"/>
        </w:rPr>
        <w:t>Date: 01/08/2023</w:t>
      </w:r>
    </w:p>
    <w:p w:rsidR="005741D4" w:rsidRDefault="003A28AA">
      <w:pPr>
        <w:pBdr>
          <w:top w:val="nil"/>
          <w:left w:val="nil"/>
          <w:bottom w:val="nil"/>
          <w:right w:val="nil"/>
          <w:between w:val="nil"/>
        </w:pBdr>
        <w:spacing w:after="240"/>
        <w:rPr>
          <w:rFonts w:ascii="Calibri" w:eastAsia="Calibri" w:hAnsi="Calibri" w:cs="Calibri"/>
          <w:color w:val="818A8F"/>
          <w:sz w:val="54"/>
          <w:szCs w:val="54"/>
        </w:rPr>
        <w:sectPr w:rsidR="005741D4">
          <w:headerReference w:type="default" r:id="rId8"/>
          <w:footerReference w:type="default" r:id="rId9"/>
          <w:pgSz w:w="12240" w:h="15840"/>
          <w:pgMar w:top="1440" w:right="1800" w:bottom="1440" w:left="1800" w:header="720" w:footer="720" w:gutter="0"/>
          <w:pgNumType w:start="1"/>
          <w:cols w:space="720"/>
        </w:sectPr>
      </w:pPr>
      <w:r>
        <w:rPr>
          <w:rFonts w:ascii="Calibri" w:eastAsia="Calibri" w:hAnsi="Calibri" w:cs="Calibri"/>
          <w:color w:val="818A8F"/>
          <w:sz w:val="54"/>
          <w:szCs w:val="54"/>
        </w:rPr>
        <w:t>Version No</w:t>
      </w:r>
      <w:proofErr w:type="gramStart"/>
      <w:r>
        <w:rPr>
          <w:rFonts w:ascii="Calibri" w:eastAsia="Calibri" w:hAnsi="Calibri" w:cs="Calibri"/>
          <w:color w:val="818A8F"/>
          <w:sz w:val="54"/>
          <w:szCs w:val="54"/>
        </w:rPr>
        <w:t>:2</w:t>
      </w:r>
      <w:r w:rsidR="00811EF3">
        <w:rPr>
          <w:rFonts w:ascii="Calibri" w:eastAsia="Calibri" w:hAnsi="Calibri" w:cs="Calibri"/>
          <w:color w:val="818A8F"/>
          <w:sz w:val="54"/>
          <w:szCs w:val="54"/>
        </w:rPr>
        <w:t>.0</w:t>
      </w:r>
      <w:proofErr w:type="gramEnd"/>
    </w:p>
    <w:p w:rsidR="005741D4" w:rsidRDefault="005741D4">
      <w:pPr>
        <w:rPr>
          <w:rFonts w:ascii="Calibri" w:eastAsia="Calibri" w:hAnsi="Calibri" w:cs="Calibri"/>
        </w:rPr>
      </w:pPr>
    </w:p>
    <w:p w:rsidR="005741D4" w:rsidRDefault="00811EF3">
      <w:pPr>
        <w:spacing w:after="240"/>
        <w:rPr>
          <w:rFonts w:ascii="Calibri" w:eastAsia="Calibri" w:hAnsi="Calibri" w:cs="Calibri"/>
          <w:color w:val="3B6BA6"/>
        </w:rPr>
      </w:pPr>
      <w:r>
        <w:rPr>
          <w:rFonts w:ascii="Calibri" w:eastAsia="Calibri" w:hAnsi="Calibri" w:cs="Calibri"/>
          <w:color w:val="3B6BA6"/>
        </w:rPr>
        <w:t>Document Information</w:t>
      </w:r>
    </w:p>
    <w:tbl>
      <w:tblPr>
        <w:tblStyle w:val="a3"/>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5954"/>
      </w:tblGrid>
      <w:tr w:rsidR="005741D4">
        <w:trPr>
          <w:cantSplit/>
        </w:trPr>
        <w:tc>
          <w:tcPr>
            <w:tcW w:w="2581" w:type="dxa"/>
            <w:tcBorders>
              <w:top w:val="single" w:sz="4" w:space="0" w:color="000000"/>
              <w:left w:val="single" w:sz="4" w:space="0" w:color="000000"/>
              <w:bottom w:val="single" w:sz="4" w:space="0" w:color="000000"/>
              <w:right w:val="single" w:sz="4" w:space="0" w:color="000000"/>
            </w:tcBorders>
            <w:shd w:val="clear" w:color="auto" w:fill="3B6BA6"/>
            <w:vAlign w:val="center"/>
          </w:tcPr>
          <w:p w:rsidR="005741D4" w:rsidRDefault="00811EF3">
            <w:pPr>
              <w:pBdr>
                <w:top w:val="nil"/>
                <w:left w:val="nil"/>
                <w:bottom w:val="nil"/>
                <w:right w:val="nil"/>
                <w:between w:val="nil"/>
              </w:pBdr>
              <w:spacing w:before="60" w:after="60"/>
              <w:ind w:left="360"/>
              <w:rPr>
                <w:rFonts w:ascii="Calibri" w:eastAsia="Calibri" w:hAnsi="Calibri" w:cs="Calibri"/>
                <w:color w:val="FFFFFF"/>
              </w:rPr>
            </w:pPr>
            <w:r>
              <w:rPr>
                <w:rFonts w:ascii="Calibri" w:eastAsia="Calibri" w:hAnsi="Calibri" w:cs="Calibri"/>
                <w:color w:val="FFFFFF"/>
              </w:rPr>
              <w:t>Criteria</w:t>
            </w:r>
          </w:p>
        </w:tc>
        <w:tc>
          <w:tcPr>
            <w:tcW w:w="5954" w:type="dxa"/>
            <w:tcBorders>
              <w:top w:val="single" w:sz="4" w:space="0" w:color="000000"/>
              <w:left w:val="single" w:sz="4" w:space="0" w:color="000000"/>
              <w:bottom w:val="single" w:sz="4" w:space="0" w:color="000000"/>
              <w:right w:val="single" w:sz="4" w:space="0" w:color="000000"/>
            </w:tcBorders>
            <w:shd w:val="clear" w:color="auto" w:fill="3B6BA6"/>
            <w:vAlign w:val="center"/>
          </w:tcPr>
          <w:p w:rsidR="005741D4" w:rsidRDefault="00811EF3">
            <w:pPr>
              <w:pBdr>
                <w:top w:val="nil"/>
                <w:left w:val="nil"/>
                <w:bottom w:val="nil"/>
                <w:right w:val="nil"/>
                <w:between w:val="nil"/>
              </w:pBdr>
              <w:spacing w:before="60" w:after="60"/>
              <w:ind w:left="360"/>
              <w:rPr>
                <w:rFonts w:ascii="Calibri" w:eastAsia="Calibri" w:hAnsi="Calibri" w:cs="Calibri"/>
                <w:color w:val="FFFFFF"/>
              </w:rPr>
            </w:pPr>
            <w:r>
              <w:rPr>
                <w:rFonts w:ascii="Calibri" w:eastAsia="Calibri" w:hAnsi="Calibri" w:cs="Calibri"/>
                <w:color w:val="FFFFFF"/>
              </w:rPr>
              <w:t>Details</w:t>
            </w:r>
          </w:p>
        </w:tc>
      </w:tr>
      <w:tr w:rsidR="005741D4">
        <w:trPr>
          <w:cantSplit/>
        </w:trPr>
        <w:tc>
          <w:tcPr>
            <w:tcW w:w="2581"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Document title:</w:t>
            </w:r>
          </w:p>
        </w:tc>
        <w:tc>
          <w:tcPr>
            <w:tcW w:w="5954"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rPr>
                <w:rFonts w:ascii="Calibri" w:eastAsia="Calibri" w:hAnsi="Calibri" w:cs="Calibri"/>
                <w:color w:val="333333"/>
              </w:rPr>
            </w:pPr>
            <w:proofErr w:type="spellStart"/>
            <w:r>
              <w:rPr>
                <w:rFonts w:ascii="Calibri" w:eastAsia="Calibri" w:hAnsi="Calibri" w:cs="Calibri"/>
                <w:color w:val="333333"/>
              </w:rPr>
              <w:t>Allpay</w:t>
            </w:r>
            <w:proofErr w:type="spellEnd"/>
            <w:r>
              <w:rPr>
                <w:rFonts w:ascii="Calibri" w:eastAsia="Calibri" w:hAnsi="Calibri" w:cs="Calibri"/>
                <w:color w:val="333333"/>
              </w:rPr>
              <w:t xml:space="preserve"> Payment Gateway </w:t>
            </w:r>
            <w:proofErr w:type="spellStart"/>
            <w:r>
              <w:rPr>
                <w:rFonts w:ascii="Calibri" w:eastAsia="Calibri" w:hAnsi="Calibri" w:cs="Calibri"/>
                <w:color w:val="333333"/>
              </w:rPr>
              <w:t>Systemss</w:t>
            </w:r>
            <w:proofErr w:type="spellEnd"/>
          </w:p>
        </w:tc>
      </w:tr>
      <w:tr w:rsidR="005741D4">
        <w:trPr>
          <w:cantSplit/>
        </w:trPr>
        <w:tc>
          <w:tcPr>
            <w:tcW w:w="2581"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Document owner:</w:t>
            </w:r>
          </w:p>
        </w:tc>
        <w:tc>
          <w:tcPr>
            <w:tcW w:w="5954" w:type="dxa"/>
            <w:tcBorders>
              <w:top w:val="single" w:sz="4" w:space="0" w:color="000000"/>
              <w:left w:val="single" w:sz="4" w:space="0" w:color="000000"/>
              <w:bottom w:val="single" w:sz="4" w:space="0" w:color="000000"/>
              <w:right w:val="single" w:sz="4" w:space="0" w:color="000000"/>
            </w:tcBorders>
          </w:tcPr>
          <w:p w:rsidR="005741D4" w:rsidRDefault="005741D4">
            <w:pPr>
              <w:pBdr>
                <w:top w:val="nil"/>
                <w:left w:val="nil"/>
                <w:bottom w:val="nil"/>
                <w:right w:val="nil"/>
                <w:between w:val="nil"/>
              </w:pBdr>
              <w:spacing w:before="60" w:after="60"/>
              <w:ind w:left="360"/>
              <w:rPr>
                <w:rFonts w:ascii="Calibri" w:eastAsia="Calibri" w:hAnsi="Calibri" w:cs="Calibri"/>
                <w:color w:val="333333"/>
              </w:rPr>
            </w:pPr>
          </w:p>
        </w:tc>
      </w:tr>
      <w:tr w:rsidR="005741D4">
        <w:trPr>
          <w:cantSplit/>
        </w:trPr>
        <w:tc>
          <w:tcPr>
            <w:tcW w:w="2581"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Document author:</w:t>
            </w:r>
          </w:p>
        </w:tc>
        <w:tc>
          <w:tcPr>
            <w:tcW w:w="5954"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rPr>
                <w:rFonts w:ascii="Calibri" w:eastAsia="Calibri" w:hAnsi="Calibri" w:cs="Calibri"/>
                <w:color w:val="333333"/>
              </w:rPr>
            </w:pPr>
            <w:r>
              <w:rPr>
                <w:rFonts w:ascii="Calibri" w:eastAsia="Calibri" w:hAnsi="Calibri" w:cs="Calibri"/>
                <w:color w:val="333333"/>
              </w:rPr>
              <w:t xml:space="preserve">    </w:t>
            </w:r>
            <w:proofErr w:type="spellStart"/>
            <w:r>
              <w:rPr>
                <w:rFonts w:ascii="Calibri" w:eastAsia="Calibri" w:hAnsi="Calibri" w:cs="Calibri"/>
                <w:color w:val="333333"/>
              </w:rPr>
              <w:t>Surabhi</w:t>
            </w:r>
            <w:proofErr w:type="spellEnd"/>
            <w:r>
              <w:rPr>
                <w:rFonts w:ascii="Calibri" w:eastAsia="Calibri" w:hAnsi="Calibri" w:cs="Calibri"/>
                <w:color w:val="333333"/>
              </w:rPr>
              <w:t xml:space="preserve"> </w:t>
            </w:r>
            <w:proofErr w:type="spellStart"/>
            <w:r>
              <w:rPr>
                <w:rFonts w:ascii="Calibri" w:eastAsia="Calibri" w:hAnsi="Calibri" w:cs="Calibri"/>
                <w:color w:val="333333"/>
              </w:rPr>
              <w:t>Varma</w:t>
            </w:r>
            <w:proofErr w:type="spellEnd"/>
          </w:p>
        </w:tc>
      </w:tr>
      <w:tr w:rsidR="005741D4">
        <w:trPr>
          <w:cantSplit/>
        </w:trPr>
        <w:tc>
          <w:tcPr>
            <w:tcW w:w="2581"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Version:</w:t>
            </w:r>
          </w:p>
        </w:tc>
        <w:tc>
          <w:tcPr>
            <w:tcW w:w="5954"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1.0</w:t>
            </w:r>
          </w:p>
        </w:tc>
      </w:tr>
      <w:tr w:rsidR="005741D4">
        <w:trPr>
          <w:cantSplit/>
        </w:trPr>
        <w:tc>
          <w:tcPr>
            <w:tcW w:w="2581" w:type="dxa"/>
            <w:tcBorders>
              <w:top w:val="single" w:sz="4" w:space="0" w:color="000000"/>
              <w:left w:val="single" w:sz="4" w:space="0" w:color="000000"/>
              <w:bottom w:val="single" w:sz="4" w:space="0" w:color="000000"/>
              <w:right w:val="single" w:sz="4" w:space="0" w:color="000000"/>
            </w:tcBorders>
          </w:tcPr>
          <w:p w:rsidR="005741D4" w:rsidRDefault="00811EF3">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Issue date:</w:t>
            </w:r>
          </w:p>
        </w:tc>
        <w:tc>
          <w:tcPr>
            <w:tcW w:w="5954" w:type="dxa"/>
            <w:tcBorders>
              <w:top w:val="single" w:sz="4" w:space="0" w:color="000000"/>
              <w:left w:val="single" w:sz="4" w:space="0" w:color="000000"/>
              <w:bottom w:val="single" w:sz="4" w:space="0" w:color="000000"/>
              <w:right w:val="single" w:sz="4" w:space="0" w:color="000000"/>
            </w:tcBorders>
          </w:tcPr>
          <w:p w:rsidR="005741D4" w:rsidRDefault="003A28AA">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01-08-2023</w:t>
            </w:r>
          </w:p>
        </w:tc>
      </w:tr>
    </w:tbl>
    <w:p w:rsidR="005741D4" w:rsidRDefault="005741D4">
      <w:pPr>
        <w:spacing w:after="240"/>
        <w:rPr>
          <w:rFonts w:ascii="Calibri" w:eastAsia="Calibri" w:hAnsi="Calibri" w:cs="Calibri"/>
          <w:color w:val="000066"/>
        </w:rPr>
      </w:pPr>
    </w:p>
    <w:tbl>
      <w:tblPr>
        <w:tblStyle w:val="a3"/>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5954"/>
      </w:tblGrid>
      <w:tr w:rsidR="009E4598" w:rsidTr="005B78F1">
        <w:trPr>
          <w:cantSplit/>
        </w:trPr>
        <w:tc>
          <w:tcPr>
            <w:tcW w:w="2581" w:type="dxa"/>
            <w:tcBorders>
              <w:top w:val="single" w:sz="4" w:space="0" w:color="000000"/>
              <w:left w:val="single" w:sz="4" w:space="0" w:color="000000"/>
              <w:bottom w:val="single" w:sz="4" w:space="0" w:color="000000"/>
              <w:right w:val="single" w:sz="4" w:space="0" w:color="000000"/>
            </w:tcBorders>
            <w:shd w:val="clear" w:color="auto" w:fill="3B6BA6"/>
            <w:vAlign w:val="center"/>
          </w:tcPr>
          <w:p w:rsidR="009E4598" w:rsidRDefault="009E4598" w:rsidP="005B78F1">
            <w:pPr>
              <w:pBdr>
                <w:top w:val="nil"/>
                <w:left w:val="nil"/>
                <w:bottom w:val="nil"/>
                <w:right w:val="nil"/>
                <w:between w:val="nil"/>
              </w:pBdr>
              <w:spacing w:before="60" w:after="60"/>
              <w:ind w:left="360"/>
              <w:rPr>
                <w:rFonts w:ascii="Calibri" w:eastAsia="Calibri" w:hAnsi="Calibri" w:cs="Calibri"/>
                <w:color w:val="FFFFFF"/>
              </w:rPr>
            </w:pPr>
            <w:r>
              <w:rPr>
                <w:rFonts w:ascii="Calibri" w:eastAsia="Calibri" w:hAnsi="Calibri" w:cs="Calibri"/>
                <w:color w:val="FFFFFF"/>
              </w:rPr>
              <w:t>Criteria</w:t>
            </w:r>
          </w:p>
        </w:tc>
        <w:tc>
          <w:tcPr>
            <w:tcW w:w="5954" w:type="dxa"/>
            <w:tcBorders>
              <w:top w:val="single" w:sz="4" w:space="0" w:color="000000"/>
              <w:left w:val="single" w:sz="4" w:space="0" w:color="000000"/>
              <w:bottom w:val="single" w:sz="4" w:space="0" w:color="000000"/>
              <w:right w:val="single" w:sz="4" w:space="0" w:color="000000"/>
            </w:tcBorders>
            <w:shd w:val="clear" w:color="auto" w:fill="3B6BA6"/>
            <w:vAlign w:val="center"/>
          </w:tcPr>
          <w:p w:rsidR="009E4598" w:rsidRDefault="009E4598" w:rsidP="005B78F1">
            <w:pPr>
              <w:pBdr>
                <w:top w:val="nil"/>
                <w:left w:val="nil"/>
                <w:bottom w:val="nil"/>
                <w:right w:val="nil"/>
                <w:between w:val="nil"/>
              </w:pBdr>
              <w:spacing w:before="60" w:after="60"/>
              <w:ind w:left="360"/>
              <w:rPr>
                <w:rFonts w:ascii="Calibri" w:eastAsia="Calibri" w:hAnsi="Calibri" w:cs="Calibri"/>
                <w:color w:val="FFFFFF"/>
              </w:rPr>
            </w:pPr>
            <w:r>
              <w:rPr>
                <w:rFonts w:ascii="Calibri" w:eastAsia="Calibri" w:hAnsi="Calibri" w:cs="Calibri"/>
                <w:color w:val="FFFFFF"/>
              </w:rPr>
              <w:t>Details</w:t>
            </w:r>
          </w:p>
        </w:tc>
      </w:tr>
      <w:tr w:rsidR="009E4598" w:rsidTr="005B78F1">
        <w:trPr>
          <w:cantSplit/>
        </w:trPr>
        <w:tc>
          <w:tcPr>
            <w:tcW w:w="2581"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Document title:</w:t>
            </w:r>
          </w:p>
        </w:tc>
        <w:tc>
          <w:tcPr>
            <w:tcW w:w="5954"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rPr>
                <w:rFonts w:ascii="Calibri" w:eastAsia="Calibri" w:hAnsi="Calibri" w:cs="Calibri"/>
                <w:color w:val="333333"/>
              </w:rPr>
            </w:pPr>
            <w:proofErr w:type="spellStart"/>
            <w:r>
              <w:rPr>
                <w:rFonts w:ascii="Calibri" w:eastAsia="Calibri" w:hAnsi="Calibri" w:cs="Calibri"/>
                <w:color w:val="333333"/>
              </w:rPr>
              <w:t>Allpay</w:t>
            </w:r>
            <w:proofErr w:type="spellEnd"/>
            <w:r>
              <w:rPr>
                <w:rFonts w:ascii="Calibri" w:eastAsia="Calibri" w:hAnsi="Calibri" w:cs="Calibri"/>
                <w:color w:val="333333"/>
              </w:rPr>
              <w:t xml:space="preserve"> Payment Gateway </w:t>
            </w:r>
            <w:proofErr w:type="spellStart"/>
            <w:r>
              <w:rPr>
                <w:rFonts w:ascii="Calibri" w:eastAsia="Calibri" w:hAnsi="Calibri" w:cs="Calibri"/>
                <w:color w:val="333333"/>
              </w:rPr>
              <w:t>Systemss</w:t>
            </w:r>
            <w:proofErr w:type="spellEnd"/>
          </w:p>
        </w:tc>
      </w:tr>
      <w:tr w:rsidR="009E4598" w:rsidTr="005B78F1">
        <w:trPr>
          <w:cantSplit/>
        </w:trPr>
        <w:tc>
          <w:tcPr>
            <w:tcW w:w="2581"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Document owner:</w:t>
            </w:r>
          </w:p>
        </w:tc>
        <w:tc>
          <w:tcPr>
            <w:tcW w:w="5954"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p>
        </w:tc>
      </w:tr>
      <w:tr w:rsidR="009E4598" w:rsidTr="005B78F1">
        <w:trPr>
          <w:cantSplit/>
        </w:trPr>
        <w:tc>
          <w:tcPr>
            <w:tcW w:w="2581"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Document author:</w:t>
            </w:r>
          </w:p>
        </w:tc>
        <w:tc>
          <w:tcPr>
            <w:tcW w:w="5954"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rPr>
                <w:rFonts w:ascii="Calibri" w:eastAsia="Calibri" w:hAnsi="Calibri" w:cs="Calibri"/>
                <w:color w:val="333333"/>
              </w:rPr>
            </w:pPr>
            <w:r>
              <w:rPr>
                <w:rFonts w:ascii="Calibri" w:eastAsia="Calibri" w:hAnsi="Calibri" w:cs="Calibri"/>
                <w:color w:val="333333"/>
              </w:rPr>
              <w:t xml:space="preserve">    Vipin Ramakrishnan</w:t>
            </w:r>
          </w:p>
        </w:tc>
      </w:tr>
      <w:tr w:rsidR="009E4598" w:rsidTr="005B78F1">
        <w:trPr>
          <w:cantSplit/>
        </w:trPr>
        <w:tc>
          <w:tcPr>
            <w:tcW w:w="2581"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Version:</w:t>
            </w:r>
          </w:p>
        </w:tc>
        <w:tc>
          <w:tcPr>
            <w:tcW w:w="5954"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2</w:t>
            </w:r>
            <w:r>
              <w:rPr>
                <w:rFonts w:ascii="Calibri" w:eastAsia="Calibri" w:hAnsi="Calibri" w:cs="Calibri"/>
                <w:color w:val="333333"/>
              </w:rPr>
              <w:t>.0</w:t>
            </w:r>
          </w:p>
        </w:tc>
      </w:tr>
      <w:tr w:rsidR="009E4598" w:rsidTr="005B78F1">
        <w:trPr>
          <w:cantSplit/>
        </w:trPr>
        <w:tc>
          <w:tcPr>
            <w:tcW w:w="2581" w:type="dxa"/>
            <w:tcBorders>
              <w:top w:val="single" w:sz="4" w:space="0" w:color="000000"/>
              <w:left w:val="single" w:sz="4" w:space="0" w:color="000000"/>
              <w:bottom w:val="single" w:sz="4" w:space="0" w:color="000000"/>
              <w:right w:val="single" w:sz="4" w:space="0" w:color="000000"/>
            </w:tcBorders>
          </w:tcPr>
          <w:p w:rsidR="009E4598" w:rsidRDefault="009E4598"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Issue date:</w:t>
            </w:r>
          </w:p>
        </w:tc>
        <w:tc>
          <w:tcPr>
            <w:tcW w:w="5954" w:type="dxa"/>
            <w:tcBorders>
              <w:top w:val="single" w:sz="4" w:space="0" w:color="000000"/>
              <w:left w:val="single" w:sz="4" w:space="0" w:color="000000"/>
              <w:bottom w:val="single" w:sz="4" w:space="0" w:color="000000"/>
              <w:right w:val="single" w:sz="4" w:space="0" w:color="000000"/>
            </w:tcBorders>
          </w:tcPr>
          <w:p w:rsidR="009E4598" w:rsidRDefault="003A28AA" w:rsidP="005B78F1">
            <w:pPr>
              <w:pBdr>
                <w:top w:val="nil"/>
                <w:left w:val="nil"/>
                <w:bottom w:val="nil"/>
                <w:right w:val="nil"/>
                <w:between w:val="nil"/>
              </w:pBdr>
              <w:spacing w:before="60" w:after="60"/>
              <w:ind w:left="360"/>
              <w:rPr>
                <w:rFonts w:ascii="Calibri" w:eastAsia="Calibri" w:hAnsi="Calibri" w:cs="Calibri"/>
                <w:color w:val="333333"/>
              </w:rPr>
            </w:pPr>
            <w:r>
              <w:rPr>
                <w:rFonts w:ascii="Calibri" w:eastAsia="Calibri" w:hAnsi="Calibri" w:cs="Calibri"/>
                <w:color w:val="333333"/>
              </w:rPr>
              <w:t>0</w:t>
            </w:r>
            <w:r>
              <w:rPr>
                <w:rFonts w:ascii="Calibri" w:eastAsia="Calibri" w:hAnsi="Calibri" w:cs="Calibri"/>
                <w:color w:val="333333"/>
              </w:rPr>
              <w:t>3</w:t>
            </w:r>
            <w:bookmarkStart w:id="1" w:name="_GoBack"/>
            <w:bookmarkEnd w:id="1"/>
            <w:r>
              <w:rPr>
                <w:rFonts w:ascii="Calibri" w:eastAsia="Calibri" w:hAnsi="Calibri" w:cs="Calibri"/>
                <w:color w:val="333333"/>
              </w:rPr>
              <w:t>-08-2023</w:t>
            </w:r>
          </w:p>
        </w:tc>
      </w:tr>
    </w:tbl>
    <w:p w:rsidR="009E4598" w:rsidRDefault="009E4598">
      <w:pPr>
        <w:spacing w:after="240"/>
        <w:rPr>
          <w:rFonts w:ascii="Calibri" w:eastAsia="Calibri" w:hAnsi="Calibri" w:cs="Calibri"/>
          <w:color w:val="000066"/>
        </w:rPr>
      </w:pPr>
    </w:p>
    <w:p w:rsidR="005741D4" w:rsidRDefault="005741D4">
      <w:pPr>
        <w:spacing w:after="240"/>
        <w:rPr>
          <w:rFonts w:ascii="Calibri" w:eastAsia="Calibri" w:hAnsi="Calibri" w:cs="Calibri"/>
          <w:color w:val="3B6BA6"/>
        </w:rPr>
      </w:pPr>
    </w:p>
    <w:p w:rsidR="005741D4" w:rsidRDefault="005741D4">
      <w:pPr>
        <w:spacing w:after="240"/>
        <w:rPr>
          <w:rFonts w:ascii="Calibri" w:eastAsia="Calibri" w:hAnsi="Calibri" w:cs="Calibri"/>
          <w:color w:val="3B6BA6"/>
        </w:rPr>
      </w:pPr>
    </w:p>
    <w:p w:rsidR="005741D4" w:rsidRDefault="005741D4">
      <w:pPr>
        <w:rPr>
          <w:rFonts w:ascii="Calibri" w:eastAsia="Calibri" w:hAnsi="Calibri" w:cs="Calibri"/>
        </w:rPr>
      </w:pPr>
    </w:p>
    <w:sdt>
      <w:sdtPr>
        <w:tag w:val="goog_rdk_2"/>
        <w:id w:val="-1141270876"/>
      </w:sdtPr>
      <w:sdtEndPr/>
      <w:sdtContent>
        <w:p w:rsidR="005741D4" w:rsidRDefault="00811EF3">
          <w:pPr>
            <w:spacing w:after="240"/>
            <w:rPr>
              <w:ins w:id="2" w:author="SURABHI VARMA" w:date="2023-08-02T10:39:00Z"/>
              <w:rFonts w:ascii="Calibri" w:eastAsia="Calibri" w:hAnsi="Calibri" w:cs="Calibri"/>
              <w:color w:val="3B6BA6"/>
            </w:rPr>
          </w:pPr>
          <w:sdt>
            <w:sdtPr>
              <w:tag w:val="goog_rdk_1"/>
              <w:id w:val="-1694754471"/>
            </w:sdtPr>
            <w:sdtEndPr/>
            <w:sdtContent/>
          </w:sdt>
        </w:p>
      </w:sdtContent>
    </w:sdt>
    <w:p w:rsidR="005741D4" w:rsidRDefault="005741D4">
      <w:pPr>
        <w:spacing w:after="240"/>
        <w:rPr>
          <w:rFonts w:ascii="Calibri" w:eastAsia="Calibri" w:hAnsi="Calibri" w:cs="Calibri"/>
          <w:color w:val="3B6BA6"/>
        </w:rPr>
      </w:pPr>
    </w:p>
    <w:sdt>
      <w:sdtPr>
        <w:tag w:val="goog_rdk_5"/>
        <w:id w:val="-339536408"/>
      </w:sdtPr>
      <w:sdtEndPr/>
      <w:sdtContent>
        <w:p w:rsidR="005741D4" w:rsidRDefault="00811EF3">
          <w:pPr>
            <w:spacing w:after="240"/>
            <w:rPr>
              <w:ins w:id="3" w:author="SURABHI VARMA" w:date="2023-08-02T10:39:00Z"/>
              <w:rFonts w:ascii="Calibri" w:eastAsia="Calibri" w:hAnsi="Calibri" w:cs="Calibri"/>
              <w:color w:val="3B6BA6"/>
              <w:sz w:val="34"/>
              <w:szCs w:val="34"/>
            </w:rPr>
          </w:pPr>
          <w:sdt>
            <w:sdtPr>
              <w:tag w:val="goog_rdk_4"/>
              <w:id w:val="1733583286"/>
            </w:sdtPr>
            <w:sdtEndPr/>
            <w:sdtContent/>
          </w:sdt>
        </w:p>
      </w:sdtContent>
    </w:sdt>
    <w:sdt>
      <w:sdtPr>
        <w:tag w:val="goog_rdk_7"/>
        <w:id w:val="1099212608"/>
      </w:sdtPr>
      <w:sdtEndPr/>
      <w:sdtContent>
        <w:p w:rsidR="005741D4" w:rsidRDefault="00811EF3">
          <w:pPr>
            <w:spacing w:after="240"/>
            <w:rPr>
              <w:ins w:id="4" w:author="SURABHI VARMA" w:date="2023-08-02T10:39:00Z"/>
              <w:rFonts w:ascii="Calibri" w:eastAsia="Calibri" w:hAnsi="Calibri" w:cs="Calibri"/>
              <w:color w:val="3B6BA6"/>
              <w:sz w:val="34"/>
              <w:szCs w:val="34"/>
            </w:rPr>
          </w:pPr>
          <w:sdt>
            <w:sdtPr>
              <w:tag w:val="goog_rdk_6"/>
              <w:id w:val="-1151050782"/>
            </w:sdtPr>
            <w:sdtEndPr/>
            <w:sdtContent/>
          </w:sdt>
        </w:p>
      </w:sdtContent>
    </w:sdt>
    <w:sdt>
      <w:sdtPr>
        <w:tag w:val="goog_rdk_9"/>
        <w:id w:val="43807031"/>
      </w:sdtPr>
      <w:sdtEndPr/>
      <w:sdtContent>
        <w:p w:rsidR="005741D4" w:rsidRDefault="00811EF3">
          <w:pPr>
            <w:spacing w:after="240"/>
            <w:rPr>
              <w:ins w:id="5" w:author="SURABHI VARMA" w:date="2023-08-02T10:39:00Z"/>
              <w:rFonts w:ascii="Calibri" w:eastAsia="Calibri" w:hAnsi="Calibri" w:cs="Calibri"/>
              <w:color w:val="3B6BA6"/>
              <w:sz w:val="34"/>
              <w:szCs w:val="34"/>
            </w:rPr>
          </w:pPr>
          <w:sdt>
            <w:sdtPr>
              <w:tag w:val="goog_rdk_8"/>
              <w:id w:val="-1340536807"/>
            </w:sdtPr>
            <w:sdtEndPr/>
            <w:sdtContent/>
          </w:sdt>
        </w:p>
      </w:sdtContent>
    </w:sdt>
    <w:sdt>
      <w:sdtPr>
        <w:tag w:val="goog_rdk_11"/>
        <w:id w:val="1507325186"/>
      </w:sdtPr>
      <w:sdtEndPr/>
      <w:sdtContent>
        <w:p w:rsidR="005741D4" w:rsidRDefault="00811EF3">
          <w:pPr>
            <w:spacing w:after="240"/>
            <w:rPr>
              <w:ins w:id="6" w:author="SURABHI VARMA" w:date="2023-08-02T10:39:00Z"/>
              <w:rFonts w:ascii="Calibri" w:eastAsia="Calibri" w:hAnsi="Calibri" w:cs="Calibri"/>
              <w:color w:val="3B6BA6"/>
              <w:sz w:val="34"/>
              <w:szCs w:val="34"/>
            </w:rPr>
          </w:pPr>
          <w:sdt>
            <w:sdtPr>
              <w:tag w:val="goog_rdk_10"/>
              <w:id w:val="-1804306536"/>
            </w:sdtPr>
            <w:sdtEndPr/>
            <w:sdtContent/>
          </w:sdt>
        </w:p>
      </w:sdtContent>
    </w:sdt>
    <w:sdt>
      <w:sdtPr>
        <w:tag w:val="goog_rdk_13"/>
        <w:id w:val="527531059"/>
      </w:sdtPr>
      <w:sdtEndPr/>
      <w:sdtContent>
        <w:p w:rsidR="005741D4" w:rsidRDefault="00811EF3">
          <w:pPr>
            <w:spacing w:after="240"/>
            <w:rPr>
              <w:ins w:id="7" w:author="SURABHI VARMA" w:date="2023-08-02T10:39:00Z"/>
              <w:rFonts w:ascii="Calibri" w:eastAsia="Calibri" w:hAnsi="Calibri" w:cs="Calibri"/>
              <w:color w:val="3B6BA6"/>
              <w:sz w:val="34"/>
              <w:szCs w:val="34"/>
            </w:rPr>
          </w:pPr>
          <w:sdt>
            <w:sdtPr>
              <w:tag w:val="goog_rdk_12"/>
              <w:id w:val="-1137719863"/>
            </w:sdtPr>
            <w:sdtEndPr/>
            <w:sdtContent/>
          </w:sdt>
        </w:p>
      </w:sdtContent>
    </w:sdt>
    <w:sdt>
      <w:sdtPr>
        <w:tag w:val="goog_rdk_15"/>
        <w:id w:val="1115954274"/>
      </w:sdtPr>
      <w:sdtEndPr/>
      <w:sdtContent>
        <w:p w:rsidR="005741D4" w:rsidRDefault="00811EF3">
          <w:pPr>
            <w:spacing w:after="240"/>
            <w:rPr>
              <w:ins w:id="8" w:author="SURABHI VARMA" w:date="2023-08-02T10:39:00Z"/>
              <w:rFonts w:ascii="Calibri" w:eastAsia="Calibri" w:hAnsi="Calibri" w:cs="Calibri"/>
              <w:color w:val="3B6BA6"/>
              <w:sz w:val="34"/>
              <w:szCs w:val="34"/>
            </w:rPr>
          </w:pPr>
          <w:sdt>
            <w:sdtPr>
              <w:tag w:val="goog_rdk_14"/>
              <w:id w:val="422850210"/>
            </w:sdtPr>
            <w:sdtEndPr/>
            <w:sdtContent/>
          </w:sdt>
        </w:p>
      </w:sdtContent>
    </w:sdt>
    <w:sdt>
      <w:sdtPr>
        <w:tag w:val="goog_rdk_17"/>
        <w:id w:val="993757768"/>
      </w:sdtPr>
      <w:sdtEndPr/>
      <w:sdtContent>
        <w:p w:rsidR="005741D4" w:rsidRDefault="00811EF3">
          <w:pPr>
            <w:spacing w:after="240"/>
            <w:rPr>
              <w:ins w:id="9" w:author="SURABHI VARMA" w:date="2023-08-02T10:39:00Z"/>
              <w:rFonts w:ascii="Calibri" w:eastAsia="Calibri" w:hAnsi="Calibri" w:cs="Calibri"/>
              <w:color w:val="3B6BA6"/>
              <w:sz w:val="34"/>
              <w:szCs w:val="34"/>
            </w:rPr>
          </w:pPr>
          <w:sdt>
            <w:sdtPr>
              <w:tag w:val="goog_rdk_16"/>
              <w:id w:val="603377699"/>
            </w:sdtPr>
            <w:sdtEndPr/>
            <w:sdtContent/>
          </w:sdt>
        </w:p>
      </w:sdtContent>
    </w:sdt>
    <w:sdt>
      <w:sdtPr>
        <w:tag w:val="goog_rdk_19"/>
        <w:id w:val="-562793634"/>
      </w:sdtPr>
      <w:sdtEndPr/>
      <w:sdtContent>
        <w:p w:rsidR="005741D4" w:rsidRDefault="00811EF3">
          <w:pPr>
            <w:spacing w:after="240"/>
            <w:rPr>
              <w:ins w:id="10" w:author="SURABHI VARMA" w:date="2023-08-02T10:39:00Z"/>
              <w:rFonts w:ascii="Calibri" w:eastAsia="Calibri" w:hAnsi="Calibri" w:cs="Calibri"/>
              <w:color w:val="3B6BA6"/>
              <w:sz w:val="34"/>
              <w:szCs w:val="34"/>
            </w:rPr>
          </w:pPr>
          <w:r>
            <w:t xml:space="preserve">     </w:t>
          </w:r>
          <w:sdt>
            <w:sdtPr>
              <w:tag w:val="goog_rdk_18"/>
              <w:id w:val="1052584023"/>
            </w:sdtPr>
            <w:sdtEndPr/>
            <w:sdtContent/>
          </w:sdt>
        </w:p>
      </w:sdtContent>
    </w:sdt>
    <w:sdt>
      <w:sdtPr>
        <w:tag w:val="goog_rdk_21"/>
        <w:id w:val="257028472"/>
      </w:sdtPr>
      <w:sdtEndPr/>
      <w:sdtContent>
        <w:p w:rsidR="005741D4" w:rsidRDefault="00811EF3">
          <w:pPr>
            <w:spacing w:after="240"/>
            <w:rPr>
              <w:ins w:id="11" w:author="SURABHI VARMA" w:date="2023-08-02T10:39:00Z"/>
              <w:rFonts w:ascii="Calibri" w:eastAsia="Calibri" w:hAnsi="Calibri" w:cs="Calibri"/>
              <w:color w:val="3B6BA6"/>
              <w:sz w:val="34"/>
              <w:szCs w:val="34"/>
            </w:rPr>
          </w:pPr>
          <w:r>
            <w:t xml:space="preserve">     </w:t>
          </w:r>
          <w:sdt>
            <w:sdtPr>
              <w:tag w:val="goog_rdk_20"/>
              <w:id w:val="718638793"/>
            </w:sdtPr>
            <w:sdtEndPr/>
            <w:sdtContent/>
          </w:sdt>
        </w:p>
      </w:sdtContent>
    </w:sdt>
    <w:sdt>
      <w:sdtPr>
        <w:tag w:val="goog_rdk_23"/>
        <w:id w:val="929616911"/>
      </w:sdtPr>
      <w:sdtEndPr/>
      <w:sdtContent>
        <w:p w:rsidR="005741D4" w:rsidRDefault="00811EF3">
          <w:pPr>
            <w:spacing w:after="240"/>
            <w:rPr>
              <w:ins w:id="12" w:author="SURABHI VARMA" w:date="2023-08-02T10:39:00Z"/>
              <w:rFonts w:ascii="Calibri" w:eastAsia="Calibri" w:hAnsi="Calibri" w:cs="Calibri"/>
              <w:color w:val="3B6BA6"/>
              <w:sz w:val="34"/>
              <w:szCs w:val="34"/>
            </w:rPr>
          </w:pPr>
          <w:sdt>
            <w:sdtPr>
              <w:tag w:val="goog_rdk_22"/>
              <w:id w:val="-136109504"/>
            </w:sdtPr>
            <w:sdtEndPr/>
            <w:sdtContent/>
          </w:sdt>
        </w:p>
      </w:sdtContent>
    </w:sdt>
    <w:sdt>
      <w:sdtPr>
        <w:tag w:val="goog_rdk_25"/>
        <w:id w:val="-1724897106"/>
      </w:sdtPr>
      <w:sdtEndPr/>
      <w:sdtContent>
        <w:p w:rsidR="005741D4" w:rsidRDefault="00811EF3">
          <w:pPr>
            <w:spacing w:after="240"/>
            <w:rPr>
              <w:ins w:id="13" w:author="SURABHI VARMA" w:date="2023-08-02T10:39:00Z"/>
              <w:rFonts w:ascii="Calibri" w:eastAsia="Calibri" w:hAnsi="Calibri" w:cs="Calibri"/>
              <w:color w:val="3B6BA6"/>
              <w:sz w:val="34"/>
              <w:szCs w:val="34"/>
            </w:rPr>
          </w:pPr>
          <w:r>
            <w:t xml:space="preserve">     </w:t>
          </w:r>
          <w:sdt>
            <w:sdtPr>
              <w:tag w:val="goog_rdk_24"/>
              <w:id w:val="-1424108903"/>
            </w:sdtPr>
            <w:sdtEndPr/>
            <w:sdtContent/>
          </w:sdt>
        </w:p>
      </w:sdtContent>
    </w:sdt>
    <w:p w:rsidR="005741D4" w:rsidRDefault="005741D4">
      <w:pPr>
        <w:spacing w:after="240"/>
        <w:rPr>
          <w:rFonts w:ascii="Calibri" w:eastAsia="Calibri" w:hAnsi="Calibri" w:cs="Calibri"/>
          <w:color w:val="2F5496"/>
          <w:sz w:val="34"/>
          <w:szCs w:val="34"/>
        </w:rPr>
      </w:pPr>
    </w:p>
    <w:p w:rsidR="005741D4" w:rsidRDefault="00811EF3">
      <w:pPr>
        <w:spacing w:after="240"/>
        <w:rPr>
          <w:rFonts w:ascii="Calibri" w:eastAsia="Calibri" w:hAnsi="Calibri" w:cs="Calibri"/>
          <w:color w:val="2F5496"/>
          <w:sz w:val="34"/>
          <w:szCs w:val="34"/>
        </w:rPr>
      </w:pPr>
      <w:r>
        <w:rPr>
          <w:rFonts w:ascii="Calibri" w:eastAsia="Calibri" w:hAnsi="Calibri" w:cs="Calibri"/>
          <w:color w:val="2F5496"/>
          <w:sz w:val="34"/>
          <w:szCs w:val="34"/>
        </w:rPr>
        <w:t>Contents</w:t>
      </w:r>
    </w:p>
    <w:sdt>
      <w:sdtPr>
        <w:tag w:val="goog_rdk_28"/>
        <w:id w:val="1072081002"/>
      </w:sdtPr>
      <w:sdtEndPr/>
      <w:sdtContent>
        <w:p w:rsidR="005741D4" w:rsidRDefault="00811EF3">
          <w:pPr>
            <w:rPr>
              <w:ins w:id="14" w:author="SURABHI VARMA" w:date="2023-08-02T10:40:00Z"/>
              <w:rFonts w:ascii="Calibri" w:eastAsia="Calibri" w:hAnsi="Calibri" w:cs="Calibri"/>
              <w:color w:val="000000"/>
              <w:sz w:val="26"/>
              <w:szCs w:val="26"/>
            </w:rPr>
          </w:pPr>
          <w:sdt>
            <w:sdtPr>
              <w:tag w:val="goog_rdk_27"/>
              <w:id w:val="-570965381"/>
            </w:sdtPr>
            <w:sdtEndPr/>
            <w:sdtContent/>
          </w:sdt>
        </w:p>
      </w:sdtContent>
    </w:sdt>
    <w:p w:rsidR="005741D4" w:rsidRDefault="005741D4">
      <w:pPr>
        <w:rPr>
          <w:rFonts w:ascii="Calibri" w:eastAsia="Calibri" w:hAnsi="Calibri" w:cs="Calibri"/>
          <w:color w:val="000000"/>
          <w:sz w:val="26"/>
          <w:szCs w:val="26"/>
        </w:rPr>
      </w:pPr>
    </w:p>
    <w:sdt>
      <w:sdtPr>
        <w:id w:val="1122803269"/>
        <w:docPartObj>
          <w:docPartGallery w:val="Table of Contents"/>
          <w:docPartUnique/>
        </w:docPartObj>
      </w:sdtPr>
      <w:sdtEndPr/>
      <w:sdtContent>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z337ya">
            <w:r>
              <w:rPr>
                <w:rFonts w:ascii="Verdana" w:eastAsia="Verdana" w:hAnsi="Verdana" w:cs="Verdana"/>
                <w:color w:val="3B6BA6"/>
                <w:sz w:val="18"/>
                <w:szCs w:val="18"/>
              </w:rPr>
              <w:t>1.1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Verdana" w:eastAsia="Verdana" w:hAnsi="Verdana" w:cs="Verdana"/>
              <w:color w:val="3B6BA6"/>
              <w:sz w:val="18"/>
              <w:szCs w:val="18"/>
            </w:rPr>
            <w:t>Purpose</w:t>
          </w:r>
          <w:r>
            <w:rPr>
              <w:rFonts w:ascii="Verdana" w:eastAsia="Verdana" w:hAnsi="Verdana" w:cs="Verdana"/>
              <w:color w:val="3B6BA6"/>
              <w:sz w:val="18"/>
              <w:szCs w:val="18"/>
            </w:rPr>
            <w:tab/>
            <w:t>4</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3j2qqm3">
            <w:r>
              <w:rPr>
                <w:rFonts w:ascii="Verdana" w:eastAsia="Verdana" w:hAnsi="Verdana" w:cs="Verdana"/>
                <w:color w:val="3B6BA6"/>
                <w:sz w:val="18"/>
                <w:szCs w:val="18"/>
              </w:rPr>
              <w:t>1.2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Verdana" w:eastAsia="Verdana" w:hAnsi="Verdana" w:cs="Verdana"/>
              <w:color w:val="3B6BA6"/>
              <w:sz w:val="18"/>
              <w:szCs w:val="18"/>
            </w:rPr>
            <w:t>Problem Definition</w:t>
          </w:r>
          <w:r>
            <w:rPr>
              <w:rFonts w:ascii="Verdana" w:eastAsia="Verdana" w:hAnsi="Verdana" w:cs="Verdana"/>
              <w:color w:val="3B6BA6"/>
              <w:sz w:val="18"/>
              <w:szCs w:val="18"/>
            </w:rPr>
            <w:tab/>
            <w:t>4</w:t>
          </w:r>
          <w:r>
            <w:fldChar w:fldCharType="end"/>
          </w:r>
        </w:p>
        <w:p w:rsidR="005741D4" w:rsidRDefault="00811EF3">
          <w:pPr>
            <w:pBdr>
              <w:top w:val="nil"/>
              <w:left w:val="nil"/>
              <w:bottom w:val="nil"/>
              <w:right w:val="nil"/>
              <w:between w:val="nil"/>
            </w:pBdr>
            <w:tabs>
              <w:tab w:val="left" w:pos="142"/>
              <w:tab w:val="left" w:pos="993"/>
              <w:tab w:val="right" w:pos="9072"/>
            </w:tabs>
            <w:spacing w:before="80" w:after="80"/>
            <w:ind w:left="142"/>
            <w:rPr>
              <w:rFonts w:ascii="Calibri" w:eastAsia="Calibri" w:hAnsi="Calibri" w:cs="Calibri"/>
              <w:color w:val="000000"/>
              <w:sz w:val="22"/>
              <w:szCs w:val="22"/>
            </w:rPr>
          </w:pPr>
          <w:hyperlink w:anchor="_heading=h.1y810tw">
            <w:r>
              <w:rPr>
                <w:rFonts w:ascii="Verdana" w:eastAsia="Verdana" w:hAnsi="Verdana" w:cs="Verdana"/>
                <w:b/>
                <w:color w:val="3B6BA6"/>
                <w:sz w:val="18"/>
                <w:szCs w:val="18"/>
              </w:rPr>
              <w:t>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Verdana" w:eastAsia="Verdana" w:hAnsi="Verdana" w:cs="Verdana"/>
              <w:b/>
              <w:color w:val="3B6BA6"/>
              <w:sz w:val="18"/>
              <w:szCs w:val="18"/>
            </w:rPr>
            <w:t>Chapter 1 – High Level Requirements</w:t>
          </w:r>
          <w:r>
            <w:rPr>
              <w:rFonts w:ascii="Verdana" w:eastAsia="Verdana" w:hAnsi="Verdana" w:cs="Verdana"/>
              <w:b/>
              <w:color w:val="3B6BA6"/>
              <w:sz w:val="18"/>
              <w:szCs w:val="18"/>
            </w:rPr>
            <w:tab/>
            <w:t>4</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4i7ojhp">
            <w:r>
              <w:rPr>
                <w:rFonts w:ascii="Verdana" w:eastAsia="Verdana" w:hAnsi="Verdana" w:cs="Verdana"/>
                <w:color w:val="3B6BA6"/>
                <w:sz w:val="18"/>
                <w:szCs w:val="18"/>
              </w:rPr>
              <w:t>2.1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Verdana" w:eastAsia="Verdana" w:hAnsi="Verdana" w:cs="Verdana"/>
              <w:color w:val="3B6BA6"/>
              <w:sz w:val="18"/>
              <w:szCs w:val="18"/>
            </w:rPr>
            <w:t>Current Business Scenario</w:t>
          </w:r>
          <w:r>
            <w:rPr>
              <w:rFonts w:ascii="Verdana" w:eastAsia="Verdana" w:hAnsi="Verdana" w:cs="Verdana"/>
              <w:color w:val="3B6BA6"/>
              <w:sz w:val="18"/>
              <w:szCs w:val="18"/>
            </w:rPr>
            <w:tab/>
            <w:t>4</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2xcytpi">
            <w:r>
              <w:rPr>
                <w:rFonts w:ascii="Verdana" w:eastAsia="Verdana" w:hAnsi="Verdana" w:cs="Verdana"/>
                <w:color w:val="3B6BA6"/>
                <w:sz w:val="18"/>
                <w:szCs w:val="18"/>
              </w:rPr>
              <w:t>2.2</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Verdana" w:eastAsia="Verdana" w:hAnsi="Verdana" w:cs="Verdana"/>
              <w:color w:val="3B6BA6"/>
              <w:sz w:val="18"/>
              <w:szCs w:val="18"/>
            </w:rPr>
            <w:t>Proposed Business Scenario</w:t>
          </w:r>
          <w:r>
            <w:rPr>
              <w:rFonts w:ascii="Verdana" w:eastAsia="Verdana" w:hAnsi="Verdana" w:cs="Verdana"/>
              <w:color w:val="3B6BA6"/>
              <w:sz w:val="18"/>
              <w:szCs w:val="18"/>
            </w:rPr>
            <w:tab/>
            <w:t>4</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1ci93xb">
            <w:r>
              <w:rPr>
                <w:rFonts w:ascii="Verdana" w:eastAsia="Verdana" w:hAnsi="Verdana" w:cs="Verdana"/>
                <w:color w:val="3B6BA6"/>
                <w:sz w:val="18"/>
                <w:szCs w:val="18"/>
              </w:rPr>
              <w:t>2.2.1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Verdana" w:eastAsia="Verdana" w:hAnsi="Verdana" w:cs="Verdana"/>
              <w:color w:val="3B6BA6"/>
              <w:sz w:val="18"/>
              <w:szCs w:val="18"/>
            </w:rPr>
            <w:t>Business Context Diagram (To-Be)</w:t>
          </w:r>
          <w:r>
            <w:rPr>
              <w:rFonts w:ascii="Verdana" w:eastAsia="Verdana" w:hAnsi="Verdana" w:cs="Verdana"/>
              <w:color w:val="3B6BA6"/>
              <w:sz w:val="18"/>
              <w:szCs w:val="18"/>
            </w:rPr>
            <w:tab/>
            <w:t>4</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3whwml4">
            <w:r>
              <w:rPr>
                <w:rFonts w:ascii="Verdana" w:eastAsia="Verdana" w:hAnsi="Verdana" w:cs="Verdana"/>
                <w:color w:val="3B6BA6"/>
                <w:sz w:val="18"/>
                <w:szCs w:val="18"/>
              </w:rPr>
              <w:t>2.2.2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Verdana" w:eastAsia="Verdana" w:hAnsi="Verdana" w:cs="Verdana"/>
              <w:color w:val="3B6BA6"/>
              <w:sz w:val="18"/>
              <w:szCs w:val="18"/>
            </w:rPr>
            <w:t>Below context diagram details the proposed system boundaries and how it interacts with any external entities.</w:t>
          </w:r>
          <w:r>
            <w:rPr>
              <w:rFonts w:ascii="Verdana" w:eastAsia="Verdana" w:hAnsi="Verdana" w:cs="Verdana"/>
              <w:color w:val="3B6BA6"/>
              <w:sz w:val="18"/>
              <w:szCs w:val="18"/>
            </w:rPr>
            <w:tab/>
            <w:t>4</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2bn6wsx">
            <w:r>
              <w:rPr>
                <w:rFonts w:ascii="Verdana" w:eastAsia="Verdana" w:hAnsi="Verdana" w:cs="Verdana"/>
                <w:color w:val="3B6BA6"/>
                <w:sz w:val="18"/>
                <w:szCs w:val="18"/>
              </w:rPr>
              <w:t>2.2.3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Verdana" w:eastAsia="Verdana" w:hAnsi="Verdana" w:cs="Verdana"/>
              <w:color w:val="3B6BA6"/>
              <w:sz w:val="18"/>
              <w:szCs w:val="18"/>
            </w:rPr>
            <w:t>Description</w:t>
          </w:r>
          <w:r>
            <w:rPr>
              <w:rFonts w:ascii="Verdana" w:eastAsia="Verdana" w:hAnsi="Verdana" w:cs="Verdana"/>
              <w:color w:val="3B6BA6"/>
              <w:sz w:val="18"/>
              <w:szCs w:val="18"/>
            </w:rPr>
            <w:tab/>
            <w:t>6</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qsh70q">
            <w:r>
              <w:rPr>
                <w:rFonts w:ascii="Verdana" w:eastAsia="Verdana" w:hAnsi="Verdana" w:cs="Verdana"/>
                <w:color w:val="3B6BA6"/>
                <w:sz w:val="18"/>
                <w:szCs w:val="18"/>
              </w:rPr>
              <w:t>2.2.4</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Verdana" w:eastAsia="Verdana" w:hAnsi="Verdana" w:cs="Verdana"/>
              <w:color w:val="3B6BA6"/>
              <w:sz w:val="18"/>
              <w:szCs w:val="18"/>
            </w:rPr>
            <w:t>Business Users</w:t>
          </w:r>
          <w:r>
            <w:rPr>
              <w:rFonts w:ascii="Verdana" w:eastAsia="Verdana" w:hAnsi="Verdana" w:cs="Verdana"/>
              <w:color w:val="3B6BA6"/>
              <w:sz w:val="18"/>
              <w:szCs w:val="18"/>
            </w:rPr>
            <w:tab/>
            <w:t>6</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3as4poj">
            <w:r>
              <w:rPr>
                <w:rFonts w:ascii="Verdana" w:eastAsia="Verdana" w:hAnsi="Verdana" w:cs="Verdana"/>
                <w:color w:val="3B6BA6"/>
                <w:sz w:val="18"/>
                <w:szCs w:val="18"/>
              </w:rPr>
              <w:t>2.3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Verdana" w:eastAsia="Verdana" w:hAnsi="Verdana" w:cs="Verdana"/>
              <w:color w:val="3B6BA6"/>
              <w:sz w:val="18"/>
              <w:szCs w:val="18"/>
            </w:rPr>
            <w:t>Business Requirements</w:t>
          </w:r>
          <w:r>
            <w:rPr>
              <w:rFonts w:ascii="Verdana" w:eastAsia="Verdana" w:hAnsi="Verdana" w:cs="Verdana"/>
              <w:color w:val="3B6BA6"/>
              <w:sz w:val="18"/>
              <w:szCs w:val="18"/>
            </w:rPr>
            <w:tab/>
            <w:t>14</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1pxezwc">
            <w:r>
              <w:rPr>
                <w:rFonts w:ascii="Verdana" w:eastAsia="Verdana" w:hAnsi="Verdana" w:cs="Verdana"/>
                <w:color w:val="3B6BA6"/>
                <w:sz w:val="18"/>
                <w:szCs w:val="18"/>
              </w:rPr>
              <w:t>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Verdana" w:eastAsia="Verdana" w:hAnsi="Verdana" w:cs="Verdana"/>
              <w:color w:val="3B6BA6"/>
              <w:sz w:val="18"/>
              <w:szCs w:val="18"/>
            </w:rPr>
            <w:t>UC 1.1: Register User and Approval:</w:t>
          </w:r>
          <w:r>
            <w:rPr>
              <w:rFonts w:ascii="Verdana" w:eastAsia="Verdana" w:hAnsi="Verdana" w:cs="Verdana"/>
              <w:color w:val="3B6BA6"/>
              <w:sz w:val="18"/>
              <w:szCs w:val="18"/>
            </w:rPr>
            <w:tab/>
            <w:t>14</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49x2ik5">
            <w:r>
              <w:rPr>
                <w:rFonts w:ascii="Verdana" w:eastAsia="Verdana" w:hAnsi="Verdana" w:cs="Verdana"/>
                <w:color w:val="3B6BA6"/>
                <w:sz w:val="18"/>
                <w:szCs w:val="18"/>
              </w:rPr>
              <w:t>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Verdana" w:eastAsia="Verdana" w:hAnsi="Verdana" w:cs="Verdana"/>
              <w:color w:val="3B6BA6"/>
              <w:sz w:val="18"/>
              <w:szCs w:val="18"/>
            </w:rPr>
            <w:t>UC 1. 2: Create Cashbook:</w:t>
          </w:r>
          <w:r>
            <w:rPr>
              <w:rFonts w:ascii="Verdana" w:eastAsia="Verdana" w:hAnsi="Verdana" w:cs="Verdana"/>
              <w:color w:val="3B6BA6"/>
              <w:sz w:val="18"/>
              <w:szCs w:val="18"/>
            </w:rPr>
            <w:tab/>
            <w:t>16</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2p2csry">
            <w:r>
              <w:rPr>
                <w:rFonts w:ascii="Verdana" w:eastAsia="Verdana" w:hAnsi="Verdana" w:cs="Verdana"/>
                <w:color w:val="3B6BA6"/>
                <w:sz w:val="18"/>
                <w:szCs w:val="18"/>
              </w:rPr>
              <w:t>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Verdana" w:eastAsia="Verdana" w:hAnsi="Verdana" w:cs="Verdana"/>
              <w:color w:val="3B6BA6"/>
              <w:sz w:val="18"/>
              <w:szCs w:val="18"/>
            </w:rPr>
            <w:t>UC 1.3: Map Cashbook to Bank:</w:t>
          </w:r>
          <w:r>
            <w:rPr>
              <w:rFonts w:ascii="Verdana" w:eastAsia="Verdana" w:hAnsi="Verdana" w:cs="Verdana"/>
              <w:color w:val="3B6BA6"/>
              <w:sz w:val="18"/>
              <w:szCs w:val="18"/>
            </w:rPr>
            <w:tab/>
            <w:t>17</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147n2zr">
            <w:r>
              <w:rPr>
                <w:rFonts w:ascii="Verdana" w:eastAsia="Verdana" w:hAnsi="Verdana" w:cs="Verdana"/>
                <w:color w:val="3B6BA6"/>
                <w:sz w:val="18"/>
                <w:szCs w:val="18"/>
              </w:rPr>
              <w:t>2.3.4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Verdana" w:eastAsia="Verdana" w:hAnsi="Verdana" w:cs="Verdana"/>
              <w:color w:val="3B6BA6"/>
              <w:sz w:val="18"/>
              <w:szCs w:val="18"/>
            </w:rPr>
            <w:t>UC 1.4: Create Head codes:</w:t>
          </w:r>
          <w:r>
            <w:rPr>
              <w:rFonts w:ascii="Verdana" w:eastAsia="Verdana" w:hAnsi="Verdana" w:cs="Verdana"/>
              <w:color w:val="3B6BA6"/>
              <w:sz w:val="18"/>
              <w:szCs w:val="18"/>
            </w:rPr>
            <w:tab/>
            <w:t>18</w:t>
          </w:r>
          <w:r>
            <w:fldChar w:fldCharType="end"/>
          </w:r>
        </w:p>
        <w:p w:rsidR="005741D4" w:rsidRDefault="005741D4">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3o7alnk">
            <w:r>
              <w:rPr>
                <w:rFonts w:ascii="Verdana" w:eastAsia="Verdana" w:hAnsi="Verdana" w:cs="Verdana"/>
                <w:color w:val="3B6BA6"/>
                <w:sz w:val="18"/>
                <w:szCs w:val="18"/>
              </w:rPr>
              <w:t>2.4</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Verdana" w:eastAsia="Verdana" w:hAnsi="Verdana" w:cs="Verdana"/>
              <w:color w:val="3B6BA6"/>
              <w:sz w:val="18"/>
              <w:szCs w:val="18"/>
            </w:rPr>
            <w:t>Non-Functional Requirements</w:t>
          </w:r>
          <w:r>
            <w:rPr>
              <w:rFonts w:ascii="Verdana" w:eastAsia="Verdana" w:hAnsi="Verdana" w:cs="Verdana"/>
              <w:color w:val="3B6BA6"/>
              <w:sz w:val="18"/>
              <w:szCs w:val="18"/>
            </w:rPr>
            <w:tab/>
            <w:t>37</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23ckvvd">
            <w:r>
              <w:rPr>
                <w:rFonts w:ascii="Verdana" w:eastAsia="Verdana" w:hAnsi="Verdana" w:cs="Verdana"/>
                <w:color w:val="3B6BA6"/>
                <w:sz w:val="18"/>
                <w:szCs w:val="18"/>
              </w:rPr>
              <w:t>2.4.1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rFonts w:ascii="Verdana" w:eastAsia="Verdana" w:hAnsi="Verdana" w:cs="Verdana"/>
              <w:color w:val="3B6BA6"/>
              <w:sz w:val="18"/>
              <w:szCs w:val="18"/>
            </w:rPr>
            <w:t>Usability Requirements</w:t>
          </w:r>
          <w:r>
            <w:rPr>
              <w:rFonts w:ascii="Verdana" w:eastAsia="Verdana" w:hAnsi="Verdana" w:cs="Verdana"/>
              <w:color w:val="3B6BA6"/>
              <w:sz w:val="18"/>
              <w:szCs w:val="18"/>
            </w:rPr>
            <w:tab/>
            <w:t>37</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ihv636">
            <w:r>
              <w:rPr>
                <w:rFonts w:ascii="Verdana" w:eastAsia="Verdana" w:hAnsi="Verdana" w:cs="Verdana"/>
                <w:color w:val="3B6BA6"/>
                <w:sz w:val="18"/>
                <w:szCs w:val="18"/>
              </w:rPr>
              <w:t>2.4.2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ascii="Verdana" w:eastAsia="Verdana" w:hAnsi="Verdana" w:cs="Verdana"/>
              <w:color w:val="3B6BA6"/>
              <w:sz w:val="18"/>
              <w:szCs w:val="18"/>
            </w:rPr>
            <w:t>System Availability/Performance Requirements</w:t>
          </w:r>
          <w:r>
            <w:rPr>
              <w:rFonts w:ascii="Verdana" w:eastAsia="Verdana" w:hAnsi="Verdana" w:cs="Verdana"/>
              <w:color w:val="3B6BA6"/>
              <w:sz w:val="18"/>
              <w:szCs w:val="18"/>
            </w:rPr>
            <w:tab/>
            <w:t>38</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32hioqz">
            <w:r>
              <w:rPr>
                <w:rFonts w:ascii="Verdana" w:eastAsia="Verdana" w:hAnsi="Verdana" w:cs="Verdana"/>
                <w:color w:val="3B6BA6"/>
                <w:sz w:val="18"/>
                <w:szCs w:val="18"/>
              </w:rPr>
              <w:t>2.4.3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Verdana" w:eastAsia="Verdana" w:hAnsi="Verdana" w:cs="Verdana"/>
              <w:color w:val="3B6BA6"/>
              <w:sz w:val="18"/>
              <w:szCs w:val="18"/>
            </w:rPr>
            <w:t>Security &amp; Control Requirements</w:t>
          </w:r>
          <w:r>
            <w:rPr>
              <w:rFonts w:ascii="Verdana" w:eastAsia="Verdana" w:hAnsi="Verdana" w:cs="Verdana"/>
              <w:color w:val="3B6BA6"/>
              <w:sz w:val="18"/>
              <w:szCs w:val="18"/>
            </w:rPr>
            <w:tab/>
            <w:t>38</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1hmsyys">
            <w:r>
              <w:rPr>
                <w:rFonts w:ascii="Verdana" w:eastAsia="Verdana" w:hAnsi="Verdana" w:cs="Verdana"/>
                <w:color w:val="3B6BA6"/>
                <w:sz w:val="18"/>
                <w:szCs w:val="18"/>
              </w:rPr>
              <w:t>2.4.4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Verdana" w:eastAsia="Verdana" w:hAnsi="Verdana" w:cs="Verdana"/>
              <w:color w:val="3B6BA6"/>
              <w:sz w:val="18"/>
              <w:szCs w:val="18"/>
            </w:rPr>
            <w:t>Archive</w:t>
          </w:r>
          <w:r>
            <w:rPr>
              <w:rFonts w:ascii="Verdana" w:eastAsia="Verdana" w:hAnsi="Verdana" w:cs="Verdana"/>
              <w:color w:val="3B6BA6"/>
              <w:sz w:val="18"/>
              <w:szCs w:val="18"/>
            </w:rPr>
            <w:tab/>
            <w:t>38</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41mghml">
            <w:r>
              <w:rPr>
                <w:rFonts w:ascii="Verdana" w:eastAsia="Verdana" w:hAnsi="Verdana" w:cs="Verdana"/>
                <w:color w:val="3B6BA6"/>
                <w:sz w:val="18"/>
                <w:szCs w:val="18"/>
              </w:rPr>
              <w:t>2.5</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ascii="Verdana" w:eastAsia="Verdana" w:hAnsi="Verdana" w:cs="Verdana"/>
              <w:color w:val="3B6BA6"/>
              <w:sz w:val="18"/>
              <w:szCs w:val="18"/>
            </w:rPr>
            <w:t>Assumptions</w:t>
          </w:r>
          <w:r>
            <w:rPr>
              <w:rFonts w:ascii="Verdana" w:eastAsia="Verdana" w:hAnsi="Verdana" w:cs="Verdana"/>
              <w:color w:val="3B6BA6"/>
              <w:sz w:val="18"/>
              <w:szCs w:val="18"/>
            </w:rPr>
            <w:tab/>
            <w:t>38</w:t>
          </w:r>
          <w:r>
            <w:fldChar w:fldCharType="end"/>
          </w:r>
        </w:p>
        <w:p w:rsidR="005741D4" w:rsidRDefault="00811EF3">
          <w:pPr>
            <w:pBdr>
              <w:top w:val="nil"/>
              <w:left w:val="nil"/>
              <w:bottom w:val="nil"/>
              <w:right w:val="nil"/>
              <w:between w:val="nil"/>
            </w:pBdr>
            <w:tabs>
              <w:tab w:val="left" w:pos="142"/>
              <w:tab w:val="left" w:pos="993"/>
              <w:tab w:val="right" w:pos="9072"/>
            </w:tabs>
            <w:spacing w:before="80" w:after="80"/>
            <w:ind w:left="142"/>
            <w:rPr>
              <w:rFonts w:ascii="Calibri" w:eastAsia="Calibri" w:hAnsi="Calibri" w:cs="Calibri"/>
              <w:color w:val="000000"/>
              <w:sz w:val="22"/>
              <w:szCs w:val="22"/>
            </w:rPr>
          </w:pPr>
          <w:hyperlink w:anchor="_heading=h.2grqrue">
            <w:r>
              <w:rPr>
                <w:rFonts w:ascii="Verdana" w:eastAsia="Verdana" w:hAnsi="Verdana" w:cs="Verdana"/>
                <w:b/>
                <w:color w:val="3B6BA6"/>
                <w:sz w:val="18"/>
                <w:szCs w:val="18"/>
              </w:rPr>
              <w:t>3.</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rFonts w:ascii="Verdana" w:eastAsia="Verdana" w:hAnsi="Verdana" w:cs="Verdana"/>
              <w:b/>
              <w:color w:val="3B6BA6"/>
              <w:sz w:val="18"/>
              <w:szCs w:val="18"/>
            </w:rPr>
            <w:t>Chapter 2 – Detailed Requirements</w:t>
          </w:r>
          <w:r>
            <w:rPr>
              <w:rFonts w:ascii="Verdana" w:eastAsia="Verdana" w:hAnsi="Verdana" w:cs="Verdana"/>
              <w:b/>
              <w:color w:val="3B6BA6"/>
              <w:sz w:val="18"/>
              <w:szCs w:val="18"/>
            </w:rPr>
            <w:tab/>
            <w:t>39</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vx1227">
            <w:r>
              <w:rPr>
                <w:rFonts w:ascii="Verdana" w:eastAsia="Verdana" w:hAnsi="Verdana" w:cs="Verdana"/>
                <w:color w:val="3B6BA6"/>
                <w:sz w:val="18"/>
                <w:szCs w:val="18"/>
              </w:rPr>
              <w:t>3.1</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rFonts w:ascii="Verdana" w:eastAsia="Verdana" w:hAnsi="Verdana" w:cs="Verdana"/>
              <w:color w:val="3B6BA6"/>
              <w:sz w:val="18"/>
              <w:szCs w:val="18"/>
            </w:rPr>
            <w:t>Requirements</w:t>
          </w:r>
          <w:r>
            <w:rPr>
              <w:rFonts w:ascii="Verdana" w:eastAsia="Verdana" w:hAnsi="Verdana" w:cs="Verdana"/>
              <w:color w:val="3B6BA6"/>
              <w:sz w:val="18"/>
              <w:szCs w:val="18"/>
            </w:rPr>
            <w:tab/>
            <w:t>39</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3fwokq0">
            <w:r>
              <w:rPr>
                <w:rFonts w:ascii="Verdana" w:eastAsia="Verdana" w:hAnsi="Verdana" w:cs="Verdana"/>
                <w:color w:val="3B6BA6"/>
                <w:sz w:val="18"/>
                <w:szCs w:val="18"/>
              </w:rPr>
              <w:t>3.1.1</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rFonts w:ascii="Verdana" w:eastAsia="Verdana" w:hAnsi="Verdana" w:cs="Verdana"/>
              <w:color w:val="3B6BA6"/>
              <w:sz w:val="18"/>
              <w:szCs w:val="18"/>
            </w:rPr>
            <w:t>Owners, Priority Matrix and Release Classification</w:t>
          </w:r>
          <w:r>
            <w:rPr>
              <w:rFonts w:ascii="Verdana" w:eastAsia="Verdana" w:hAnsi="Verdana" w:cs="Verdana"/>
              <w:color w:val="3B6BA6"/>
              <w:sz w:val="18"/>
              <w:szCs w:val="18"/>
            </w:rPr>
            <w:tab/>
            <w:t>39</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1v1yuxt">
            <w:r>
              <w:rPr>
                <w:rFonts w:ascii="Verdana" w:eastAsia="Verdana" w:hAnsi="Verdana" w:cs="Verdana"/>
                <w:color w:val="3B6BA6"/>
                <w:sz w:val="18"/>
                <w:szCs w:val="18"/>
              </w:rPr>
              <w:t>3.1.2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rFonts w:ascii="Verdana" w:eastAsia="Verdana" w:hAnsi="Verdana" w:cs="Verdana"/>
              <w:color w:val="3B6BA6"/>
              <w:sz w:val="18"/>
              <w:szCs w:val="18"/>
            </w:rPr>
            <w:t xml:space="preserve">Functional </w:t>
          </w:r>
          <w:r>
            <w:rPr>
              <w:rFonts w:ascii="Verdana" w:eastAsia="Verdana" w:hAnsi="Verdana" w:cs="Verdana"/>
              <w:color w:val="3B6BA6"/>
              <w:sz w:val="18"/>
              <w:szCs w:val="18"/>
            </w:rPr>
            <w:t>Requirements</w:t>
          </w:r>
          <w:r>
            <w:rPr>
              <w:rFonts w:ascii="Verdana" w:eastAsia="Verdana" w:hAnsi="Verdana" w:cs="Verdana"/>
              <w:color w:val="3B6BA6"/>
              <w:sz w:val="18"/>
              <w:szCs w:val="18"/>
            </w:rPr>
            <w:tab/>
            <w:t>40</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4f1mdlm">
            <w:r>
              <w:rPr>
                <w:rFonts w:ascii="Verdana" w:eastAsia="Verdana" w:hAnsi="Verdana" w:cs="Verdana"/>
                <w:color w:val="3B6BA6"/>
                <w:sz w:val="18"/>
                <w:szCs w:val="18"/>
              </w:rPr>
              <w:t>3.1.3</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rFonts w:ascii="Verdana" w:eastAsia="Verdana" w:hAnsi="Verdana" w:cs="Verdana"/>
              <w:color w:val="3B6BA6"/>
              <w:sz w:val="18"/>
              <w:szCs w:val="18"/>
            </w:rPr>
            <w:t>Non-Functional Requirements</w:t>
          </w:r>
          <w:r>
            <w:rPr>
              <w:rFonts w:ascii="Verdana" w:eastAsia="Verdana" w:hAnsi="Verdana" w:cs="Verdana"/>
              <w:color w:val="3B6BA6"/>
              <w:sz w:val="18"/>
              <w:szCs w:val="18"/>
            </w:rPr>
            <w:tab/>
            <w:t>40</w:t>
          </w:r>
          <w:r>
            <w:fldChar w:fldCharType="end"/>
          </w:r>
        </w:p>
        <w:p w:rsidR="005741D4" w:rsidRDefault="00811EF3">
          <w:pPr>
            <w:pBdr>
              <w:top w:val="nil"/>
              <w:left w:val="nil"/>
              <w:bottom w:val="nil"/>
              <w:right w:val="nil"/>
              <w:between w:val="nil"/>
            </w:pBdr>
            <w:tabs>
              <w:tab w:val="left" w:pos="1530"/>
              <w:tab w:val="left" w:pos="1760"/>
              <w:tab w:val="left" w:pos="2340"/>
              <w:tab w:val="right" w:pos="9061"/>
            </w:tabs>
            <w:spacing w:before="80" w:after="80"/>
            <w:ind w:left="1620"/>
            <w:rPr>
              <w:rFonts w:ascii="Calibri" w:eastAsia="Calibri" w:hAnsi="Calibri" w:cs="Calibri"/>
              <w:color w:val="000000"/>
              <w:sz w:val="22"/>
              <w:szCs w:val="22"/>
            </w:rPr>
          </w:pPr>
          <w:hyperlink w:anchor="_heading=h.2u6wntf">
            <w:r>
              <w:rPr>
                <w:rFonts w:ascii="Verdana" w:eastAsia="Verdana" w:hAnsi="Verdana" w:cs="Verdana"/>
                <w:color w:val="3B6BA6"/>
                <w:sz w:val="18"/>
                <w:szCs w:val="18"/>
              </w:rPr>
              <w:t>3.1.4</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rFonts w:ascii="Verdana" w:eastAsia="Verdana" w:hAnsi="Verdana" w:cs="Verdana"/>
              <w:color w:val="3B6BA6"/>
              <w:sz w:val="18"/>
              <w:szCs w:val="18"/>
            </w:rPr>
            <w:t>Solution Constraints &amp; Standards Compliance</w:t>
          </w:r>
          <w:r>
            <w:rPr>
              <w:rFonts w:ascii="Verdana" w:eastAsia="Verdana" w:hAnsi="Verdana" w:cs="Verdana"/>
              <w:color w:val="3B6BA6"/>
              <w:sz w:val="18"/>
              <w:szCs w:val="18"/>
            </w:rPr>
            <w:tab/>
            <w:t>45</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19c6y18">
            <w:r>
              <w:rPr>
                <w:rFonts w:ascii="Verdana" w:eastAsia="Verdana" w:hAnsi="Verdana" w:cs="Verdana"/>
                <w:color w:val="3B6BA6"/>
                <w:sz w:val="18"/>
                <w:szCs w:val="18"/>
              </w:rPr>
              <w:t>3.2</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rFonts w:ascii="Verdana" w:eastAsia="Verdana" w:hAnsi="Verdana" w:cs="Verdana"/>
              <w:color w:val="3B6BA6"/>
              <w:sz w:val="18"/>
              <w:szCs w:val="18"/>
            </w:rPr>
            <w:t>Outstanding Issues</w:t>
          </w:r>
          <w:r>
            <w:rPr>
              <w:rFonts w:ascii="Verdana" w:eastAsia="Verdana" w:hAnsi="Verdana" w:cs="Verdana"/>
              <w:color w:val="3B6BA6"/>
              <w:sz w:val="18"/>
              <w:szCs w:val="18"/>
            </w:rPr>
            <w:tab/>
            <w:t>45</w:t>
          </w:r>
          <w:r>
            <w:fldChar w:fldCharType="end"/>
          </w:r>
        </w:p>
        <w:p w:rsidR="005741D4" w:rsidRDefault="00811EF3">
          <w:pPr>
            <w:pBdr>
              <w:top w:val="nil"/>
              <w:left w:val="nil"/>
              <w:bottom w:val="nil"/>
              <w:right w:val="nil"/>
              <w:between w:val="nil"/>
            </w:pBdr>
            <w:tabs>
              <w:tab w:val="left" w:pos="960"/>
              <w:tab w:val="left" w:pos="1560"/>
              <w:tab w:val="right" w:pos="9061"/>
            </w:tabs>
            <w:spacing w:before="80" w:after="80"/>
            <w:ind w:left="992"/>
            <w:rPr>
              <w:rFonts w:ascii="Calibri" w:eastAsia="Calibri" w:hAnsi="Calibri" w:cs="Calibri"/>
              <w:color w:val="000000"/>
              <w:sz w:val="22"/>
              <w:szCs w:val="22"/>
            </w:rPr>
          </w:pPr>
          <w:hyperlink w:anchor="_heading=h.3tbugp1">
            <w:r>
              <w:rPr>
                <w:rFonts w:ascii="Verdana" w:eastAsia="Verdana" w:hAnsi="Verdana" w:cs="Verdana"/>
                <w:color w:val="3B6BA6"/>
                <w:sz w:val="18"/>
                <w:szCs w:val="18"/>
              </w:rPr>
              <w:t>3.3</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rFonts w:ascii="Verdana" w:eastAsia="Verdana" w:hAnsi="Verdana" w:cs="Verdana"/>
              <w:color w:val="3B6BA6"/>
              <w:sz w:val="18"/>
              <w:szCs w:val="18"/>
            </w:rPr>
            <w:t>Assumptions</w:t>
          </w:r>
          <w:r>
            <w:rPr>
              <w:rFonts w:ascii="Verdana" w:eastAsia="Verdana" w:hAnsi="Verdana" w:cs="Verdana"/>
              <w:color w:val="3B6BA6"/>
              <w:sz w:val="18"/>
              <w:szCs w:val="18"/>
            </w:rPr>
            <w:tab/>
            <w:t>45</w:t>
          </w:r>
          <w:r>
            <w:fldChar w:fldCharType="end"/>
          </w:r>
        </w:p>
        <w:p w:rsidR="005741D4" w:rsidRDefault="00811EF3">
          <w:pPr>
            <w:pBdr>
              <w:top w:val="nil"/>
              <w:left w:val="nil"/>
              <w:bottom w:val="nil"/>
              <w:right w:val="nil"/>
              <w:between w:val="nil"/>
            </w:pBdr>
            <w:tabs>
              <w:tab w:val="left" w:pos="142"/>
              <w:tab w:val="left" w:pos="993"/>
              <w:tab w:val="right" w:pos="9072"/>
            </w:tabs>
            <w:spacing w:before="80" w:after="80"/>
            <w:ind w:left="142"/>
            <w:rPr>
              <w:rFonts w:ascii="Calibri" w:eastAsia="Calibri" w:hAnsi="Calibri" w:cs="Calibri"/>
              <w:color w:val="000000"/>
              <w:sz w:val="22"/>
              <w:szCs w:val="22"/>
            </w:rPr>
          </w:pPr>
          <w:hyperlink w:anchor="_heading=h.28h4qwu">
            <w:r>
              <w:rPr>
                <w:rFonts w:ascii="Verdana" w:eastAsia="Verdana" w:hAnsi="Verdana" w:cs="Verdana"/>
                <w:b/>
                <w:color w:val="3B6BA6"/>
                <w:sz w:val="18"/>
                <w:szCs w:val="18"/>
              </w:rPr>
              <w:t>4.</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rFonts w:ascii="Verdana" w:eastAsia="Verdana" w:hAnsi="Verdana" w:cs="Verdana"/>
              <w:b/>
              <w:color w:val="3B6BA6"/>
              <w:sz w:val="18"/>
              <w:szCs w:val="18"/>
            </w:rPr>
            <w:t>Updated Requirements</w:t>
          </w:r>
          <w:r>
            <w:rPr>
              <w:rFonts w:ascii="Verdana" w:eastAsia="Verdana" w:hAnsi="Verdana" w:cs="Verdana"/>
              <w:b/>
              <w:color w:val="3B6BA6"/>
              <w:sz w:val="18"/>
              <w:szCs w:val="18"/>
            </w:rPr>
            <w:tab/>
            <w:t>45</w:t>
          </w:r>
          <w:r>
            <w:fldChar w:fldCharType="end"/>
          </w:r>
        </w:p>
        <w:p w:rsidR="005741D4" w:rsidRDefault="00811EF3">
          <w:pPr>
            <w:pBdr>
              <w:top w:val="nil"/>
              <w:left w:val="nil"/>
              <w:bottom w:val="nil"/>
              <w:right w:val="nil"/>
              <w:between w:val="nil"/>
            </w:pBdr>
            <w:tabs>
              <w:tab w:val="left" w:pos="142"/>
              <w:tab w:val="left" w:pos="993"/>
              <w:tab w:val="right" w:pos="9072"/>
            </w:tabs>
            <w:spacing w:before="80" w:after="80"/>
            <w:ind w:left="142"/>
            <w:rPr>
              <w:rFonts w:ascii="Calibri" w:eastAsia="Calibri" w:hAnsi="Calibri" w:cs="Calibri"/>
              <w:color w:val="000000"/>
              <w:sz w:val="22"/>
              <w:szCs w:val="22"/>
            </w:rPr>
          </w:pPr>
          <w:hyperlink w:anchor="_heading=h.nmf14n">
            <w:r>
              <w:rPr>
                <w:rFonts w:ascii="Verdana" w:eastAsia="Verdana" w:hAnsi="Verdana" w:cs="Verdana"/>
                <w:b/>
                <w:color w:val="3B6BA6"/>
                <w:sz w:val="18"/>
                <w:szCs w:val="18"/>
              </w:rPr>
              <w:t>5.</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Verdana" w:eastAsia="Verdana" w:hAnsi="Verdana" w:cs="Verdana"/>
              <w:b/>
              <w:color w:val="3B6BA6"/>
              <w:sz w:val="18"/>
              <w:szCs w:val="18"/>
            </w:rPr>
            <w:t>Requirements Traceability Matrix</w:t>
          </w:r>
          <w:r>
            <w:rPr>
              <w:rFonts w:ascii="Verdana" w:eastAsia="Verdana" w:hAnsi="Verdana" w:cs="Verdana"/>
              <w:b/>
              <w:color w:val="3B6BA6"/>
              <w:sz w:val="18"/>
              <w:szCs w:val="18"/>
            </w:rPr>
            <w:tab/>
            <w:t>46</w:t>
          </w:r>
          <w:r>
            <w:fldChar w:fldCharType="end"/>
          </w:r>
        </w:p>
        <w:p w:rsidR="005741D4" w:rsidRDefault="00811EF3">
          <w:pPr>
            <w:pBdr>
              <w:top w:val="nil"/>
              <w:left w:val="nil"/>
              <w:bottom w:val="nil"/>
              <w:right w:val="nil"/>
              <w:between w:val="nil"/>
            </w:pBdr>
            <w:tabs>
              <w:tab w:val="left" w:pos="142"/>
              <w:tab w:val="left" w:pos="993"/>
              <w:tab w:val="right" w:pos="9072"/>
            </w:tabs>
            <w:spacing w:before="80" w:after="80"/>
            <w:ind w:left="142"/>
            <w:rPr>
              <w:rFonts w:ascii="Calibri" w:eastAsia="Calibri" w:hAnsi="Calibri" w:cs="Calibri"/>
              <w:color w:val="000000"/>
              <w:sz w:val="22"/>
              <w:szCs w:val="22"/>
            </w:rPr>
          </w:pPr>
          <w:hyperlink w:anchor="_heading=h.37m2jsg">
            <w:r>
              <w:rPr>
                <w:rFonts w:ascii="Verdana" w:eastAsia="Verdana" w:hAnsi="Verdana" w:cs="Verdana"/>
                <w:b/>
                <w:color w:val="3B6BA6"/>
                <w:sz w:val="18"/>
                <w:szCs w:val="18"/>
              </w:rPr>
              <w:t>6.</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Verdana" w:eastAsia="Verdana" w:hAnsi="Verdana" w:cs="Verdana"/>
              <w:b/>
              <w:color w:val="3B6BA6"/>
              <w:sz w:val="18"/>
              <w:szCs w:val="18"/>
            </w:rPr>
            <w:t>Appendix</w:t>
          </w:r>
          <w:r>
            <w:rPr>
              <w:rFonts w:ascii="Verdana" w:eastAsia="Verdana" w:hAnsi="Verdana" w:cs="Verdana"/>
              <w:b/>
              <w:color w:val="3B6BA6"/>
              <w:sz w:val="18"/>
              <w:szCs w:val="18"/>
            </w:rPr>
            <w:tab/>
            <w:t>46</w:t>
          </w:r>
          <w:r>
            <w:fldChar w:fldCharType="end"/>
          </w:r>
        </w:p>
        <w:p w:rsidR="005741D4" w:rsidRDefault="00811EF3">
          <w:pPr>
            <w:rPr>
              <w:rFonts w:ascii="Calibri" w:eastAsia="Calibri" w:hAnsi="Calibri" w:cs="Calibri"/>
              <w:color w:val="000000"/>
              <w:sz w:val="26"/>
              <w:szCs w:val="26"/>
            </w:rPr>
          </w:pPr>
          <w:r>
            <w:fldChar w:fldCharType="end"/>
          </w:r>
        </w:p>
      </w:sdtContent>
    </w:sdt>
    <w:sdt>
      <w:sdtPr>
        <w:tag w:val="goog_rdk_31"/>
        <w:id w:val="1394158052"/>
      </w:sdtPr>
      <w:sdtEndPr/>
      <w:sdtContent>
        <w:p w:rsidR="005741D4" w:rsidRDefault="00811EF3">
          <w:pPr>
            <w:rPr>
              <w:ins w:id="15" w:author="SURABHI VARMA" w:date="2023-08-02T10:40:00Z"/>
              <w:rFonts w:ascii="Calibri" w:eastAsia="Calibri" w:hAnsi="Calibri" w:cs="Calibri"/>
              <w:color w:val="000000"/>
              <w:sz w:val="26"/>
              <w:szCs w:val="26"/>
            </w:rPr>
          </w:pPr>
          <w:sdt>
            <w:sdtPr>
              <w:tag w:val="goog_rdk_30"/>
              <w:id w:val="327564203"/>
            </w:sdtPr>
            <w:sdtEndPr/>
            <w:sdtContent/>
          </w:sdt>
        </w:p>
      </w:sdtContent>
    </w:sdt>
    <w:sdt>
      <w:sdtPr>
        <w:tag w:val="goog_rdk_33"/>
        <w:id w:val="1178621496"/>
      </w:sdtPr>
      <w:sdtEndPr/>
      <w:sdtContent>
        <w:p w:rsidR="005741D4" w:rsidRDefault="00811EF3">
          <w:pPr>
            <w:rPr>
              <w:ins w:id="16" w:author="SURABHI VARMA" w:date="2023-08-02T10:40:00Z"/>
              <w:rFonts w:ascii="Calibri" w:eastAsia="Calibri" w:hAnsi="Calibri" w:cs="Calibri"/>
              <w:color w:val="000000"/>
              <w:sz w:val="26"/>
              <w:szCs w:val="26"/>
            </w:rPr>
          </w:pPr>
          <w:sdt>
            <w:sdtPr>
              <w:tag w:val="goog_rdk_32"/>
              <w:id w:val="1413735331"/>
            </w:sdtPr>
            <w:sdtEndPr/>
            <w:sdtContent/>
          </w:sdt>
        </w:p>
      </w:sdtContent>
    </w:sdt>
    <w:sdt>
      <w:sdtPr>
        <w:tag w:val="goog_rdk_35"/>
        <w:id w:val="1556285464"/>
      </w:sdtPr>
      <w:sdtEndPr/>
      <w:sdtContent>
        <w:p w:rsidR="005741D4" w:rsidRDefault="00811EF3">
          <w:pPr>
            <w:rPr>
              <w:ins w:id="17" w:author="SURABHI VARMA" w:date="2023-08-02T10:40:00Z"/>
              <w:rFonts w:ascii="Calibri" w:eastAsia="Calibri" w:hAnsi="Calibri" w:cs="Calibri"/>
              <w:color w:val="000000"/>
              <w:sz w:val="26"/>
              <w:szCs w:val="26"/>
            </w:rPr>
          </w:pPr>
          <w:sdt>
            <w:sdtPr>
              <w:tag w:val="goog_rdk_34"/>
              <w:id w:val="139695359"/>
            </w:sdtPr>
            <w:sdtEndPr/>
            <w:sdtContent/>
          </w:sdt>
        </w:p>
      </w:sdtContent>
    </w:sdt>
    <w:sdt>
      <w:sdtPr>
        <w:tag w:val="goog_rdk_37"/>
        <w:id w:val="-550615711"/>
      </w:sdtPr>
      <w:sdtEndPr/>
      <w:sdtContent>
        <w:p w:rsidR="005741D4" w:rsidRDefault="00811EF3">
          <w:pPr>
            <w:rPr>
              <w:ins w:id="18" w:author="SURABHI VARMA" w:date="2023-08-02T10:40:00Z"/>
              <w:rFonts w:ascii="Calibri" w:eastAsia="Calibri" w:hAnsi="Calibri" w:cs="Calibri"/>
              <w:color w:val="000000"/>
              <w:sz w:val="26"/>
              <w:szCs w:val="26"/>
            </w:rPr>
          </w:pPr>
          <w:sdt>
            <w:sdtPr>
              <w:tag w:val="goog_rdk_36"/>
              <w:id w:val="-920722161"/>
            </w:sdtPr>
            <w:sdtEndPr/>
            <w:sdtContent/>
          </w:sdt>
        </w:p>
      </w:sdtContent>
    </w:sdt>
    <w:sdt>
      <w:sdtPr>
        <w:tag w:val="goog_rdk_39"/>
        <w:id w:val="-814644749"/>
      </w:sdtPr>
      <w:sdtEndPr/>
      <w:sdtContent>
        <w:p w:rsidR="005741D4" w:rsidRDefault="00811EF3">
          <w:pPr>
            <w:rPr>
              <w:ins w:id="19" w:author="SURABHI VARMA" w:date="2023-08-02T10:40:00Z"/>
              <w:rFonts w:ascii="Calibri" w:eastAsia="Calibri" w:hAnsi="Calibri" w:cs="Calibri"/>
              <w:color w:val="000000"/>
              <w:sz w:val="26"/>
              <w:szCs w:val="26"/>
            </w:rPr>
          </w:pPr>
          <w:sdt>
            <w:sdtPr>
              <w:tag w:val="goog_rdk_38"/>
              <w:id w:val="-193001388"/>
            </w:sdtPr>
            <w:sdtEndPr/>
            <w:sdtContent/>
          </w:sdt>
        </w:p>
      </w:sdtContent>
    </w:sdt>
    <w:sdt>
      <w:sdtPr>
        <w:tag w:val="goog_rdk_41"/>
        <w:id w:val="1272127519"/>
      </w:sdtPr>
      <w:sdtEndPr/>
      <w:sdtContent>
        <w:p w:rsidR="005741D4" w:rsidRDefault="00811EF3">
          <w:pPr>
            <w:rPr>
              <w:ins w:id="20" w:author="SURABHI VARMA" w:date="2023-08-02T10:40:00Z"/>
              <w:rFonts w:ascii="Calibri" w:eastAsia="Calibri" w:hAnsi="Calibri" w:cs="Calibri"/>
              <w:color w:val="000000"/>
              <w:sz w:val="26"/>
              <w:szCs w:val="26"/>
            </w:rPr>
          </w:pPr>
          <w:sdt>
            <w:sdtPr>
              <w:tag w:val="goog_rdk_40"/>
              <w:id w:val="-1589464481"/>
            </w:sdtPr>
            <w:sdtEndPr/>
            <w:sdtContent/>
          </w:sdt>
        </w:p>
      </w:sdtContent>
    </w:sdt>
    <w:sdt>
      <w:sdtPr>
        <w:tag w:val="goog_rdk_43"/>
        <w:id w:val="-1096324655"/>
      </w:sdtPr>
      <w:sdtEndPr/>
      <w:sdtContent>
        <w:p w:rsidR="005741D4" w:rsidRDefault="00811EF3">
          <w:pPr>
            <w:rPr>
              <w:ins w:id="21" w:author="SURABHI VARMA" w:date="2023-08-02T10:40:00Z"/>
              <w:rFonts w:ascii="Calibri" w:eastAsia="Calibri" w:hAnsi="Calibri" w:cs="Calibri"/>
              <w:color w:val="000000"/>
              <w:sz w:val="26"/>
              <w:szCs w:val="26"/>
            </w:rPr>
          </w:pPr>
          <w:r>
            <w:t xml:space="preserve">     </w:t>
          </w:r>
          <w:sdt>
            <w:sdtPr>
              <w:tag w:val="goog_rdk_42"/>
              <w:id w:val="-2038723754"/>
            </w:sdtPr>
            <w:sdtEndPr/>
            <w:sdtContent/>
          </w:sdt>
        </w:p>
      </w:sdtContent>
    </w:sdt>
    <w:sdt>
      <w:sdtPr>
        <w:tag w:val="goog_rdk_45"/>
        <w:id w:val="936405835"/>
      </w:sdtPr>
      <w:sdtEndPr/>
      <w:sdtContent>
        <w:p w:rsidR="005741D4" w:rsidRDefault="00811EF3">
          <w:pPr>
            <w:rPr>
              <w:ins w:id="22" w:author="SURABHI VARMA" w:date="2023-08-02T10:40:00Z"/>
              <w:rFonts w:ascii="Calibri" w:eastAsia="Calibri" w:hAnsi="Calibri" w:cs="Calibri"/>
              <w:color w:val="000000"/>
              <w:sz w:val="26"/>
              <w:szCs w:val="26"/>
            </w:rPr>
          </w:pPr>
          <w:r>
            <w:t xml:space="preserve">          </w:t>
          </w:r>
          <w:sdt>
            <w:sdtPr>
              <w:tag w:val="goog_rdk_44"/>
              <w:id w:val="-984775614"/>
            </w:sdtPr>
            <w:sdtEndPr/>
            <w:sdtContent/>
          </w:sdt>
        </w:p>
      </w:sdtContent>
    </w:sdt>
    <w:sdt>
      <w:sdtPr>
        <w:tag w:val="goog_rdk_47"/>
        <w:id w:val="-1627468205"/>
      </w:sdtPr>
      <w:sdtEndPr/>
      <w:sdtContent>
        <w:p w:rsidR="005741D4" w:rsidRDefault="00811EF3">
          <w:pPr>
            <w:rPr>
              <w:ins w:id="23" w:author="SURABHI VARMA" w:date="2023-08-02T10:40:00Z"/>
              <w:rFonts w:ascii="Calibri" w:eastAsia="Calibri" w:hAnsi="Calibri" w:cs="Calibri"/>
              <w:color w:val="000000"/>
              <w:sz w:val="26"/>
              <w:szCs w:val="26"/>
            </w:rPr>
          </w:pPr>
          <w:r>
            <w:t xml:space="preserve">     </w:t>
          </w:r>
          <w:sdt>
            <w:sdtPr>
              <w:tag w:val="goog_rdk_46"/>
              <w:id w:val="2046712724"/>
            </w:sdtPr>
            <w:sdtEndPr/>
            <w:sdtContent/>
          </w:sdt>
        </w:p>
      </w:sdtContent>
    </w:sdt>
    <w:sdt>
      <w:sdtPr>
        <w:tag w:val="goog_rdk_49"/>
        <w:id w:val="1342511094"/>
      </w:sdtPr>
      <w:sdtEndPr/>
      <w:sdtContent>
        <w:p w:rsidR="005741D4" w:rsidRDefault="00811EF3">
          <w:pPr>
            <w:rPr>
              <w:ins w:id="24" w:author="SURABHI VARMA" w:date="2023-08-02T10:40:00Z"/>
              <w:rFonts w:ascii="Calibri" w:eastAsia="Calibri" w:hAnsi="Calibri" w:cs="Calibri"/>
              <w:color w:val="000000"/>
              <w:sz w:val="26"/>
              <w:szCs w:val="26"/>
            </w:rPr>
          </w:pPr>
          <w:r>
            <w:t xml:space="preserve">     </w:t>
          </w:r>
          <w:sdt>
            <w:sdtPr>
              <w:tag w:val="goog_rdk_48"/>
              <w:id w:val="-1659990806"/>
            </w:sdtPr>
            <w:sdtEndPr/>
            <w:sdtContent/>
          </w:sdt>
        </w:p>
      </w:sdtContent>
    </w:sdt>
    <w:p w:rsidR="005741D4" w:rsidRDefault="00811EF3">
      <w:pPr>
        <w:rPr>
          <w:rFonts w:ascii="Calibri" w:eastAsia="Calibri" w:hAnsi="Calibri" w:cs="Calibri"/>
          <w:color w:val="3B6BA6"/>
        </w:rPr>
      </w:pPr>
      <w:bookmarkStart w:id="25" w:name="_heading=h.30j0zll" w:colFirst="0" w:colLast="0"/>
      <w:bookmarkEnd w:id="25"/>
      <w:r>
        <w:t xml:space="preserve">     </w:t>
      </w:r>
      <w:r>
        <w:rPr>
          <w:rFonts w:ascii="Calibri" w:eastAsia="Calibri" w:hAnsi="Calibri" w:cs="Calibri"/>
          <w:color w:val="3B6BA6"/>
        </w:rPr>
        <w:t xml:space="preserve">Chapter 1 – Business Concept Diagram </w:t>
      </w:r>
      <w:r>
        <w:rPr>
          <w:rFonts w:ascii="Calibri" w:eastAsia="Calibri" w:hAnsi="Calibri" w:cs="Calibri"/>
          <w:noProof/>
          <w:sz w:val="26"/>
          <w:szCs w:val="26"/>
        </w:rPr>
        <w:drawing>
          <wp:inline distT="0" distB="0" distL="0" distR="0">
            <wp:extent cx="5943600" cy="34550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55035"/>
                    </a:xfrm>
                    <a:prstGeom prst="rect">
                      <a:avLst/>
                    </a:prstGeom>
                    <a:ln/>
                  </pic:spPr>
                </pic:pic>
              </a:graphicData>
            </a:graphic>
          </wp:inline>
        </w:drawing>
      </w:r>
    </w:p>
    <w:p w:rsidR="005741D4" w:rsidRDefault="005741D4">
      <w:pPr>
        <w:rPr>
          <w:rFonts w:ascii="Calibri" w:eastAsia="Calibri" w:hAnsi="Calibri" w:cs="Calibri"/>
          <w:color w:val="3B6BA6"/>
        </w:rPr>
      </w:pPr>
    </w:p>
    <w:p w:rsidR="005741D4" w:rsidRDefault="00811EF3">
      <w:pPr>
        <w:rPr>
          <w:rFonts w:ascii="Calibri" w:eastAsia="Calibri" w:hAnsi="Calibri" w:cs="Calibri"/>
          <w:color w:val="3B6BA6"/>
        </w:rPr>
      </w:pPr>
      <w:r>
        <w:rPr>
          <w:rFonts w:ascii="Calibri" w:eastAsia="Calibri" w:hAnsi="Calibri" w:cs="Calibri"/>
          <w:color w:val="3B6BA6"/>
        </w:rPr>
        <w:t>The steps taken to complete the payments through the All Pay application is as followed</w:t>
      </w:r>
    </w:p>
    <w:p w:rsidR="005741D4" w:rsidRDefault="005741D4">
      <w:pPr>
        <w:rPr>
          <w:rFonts w:ascii="Calibri" w:eastAsia="Calibri" w:hAnsi="Calibri" w:cs="Calibri"/>
          <w:color w:val="3B6BA6"/>
        </w:rPr>
      </w:pPr>
    </w:p>
    <w:p w:rsidR="005741D4" w:rsidRDefault="00811EF3">
      <w:pPr>
        <w:rPr>
          <w:rFonts w:ascii="Calibri" w:eastAsia="Calibri" w:hAnsi="Calibri" w:cs="Calibri"/>
          <w:color w:val="3B6BA6"/>
        </w:rPr>
      </w:pPr>
      <w:r>
        <w:rPr>
          <w:rFonts w:ascii="Calibri" w:eastAsia="Calibri" w:hAnsi="Calibri" w:cs="Calibri"/>
          <w:color w:val="3B6BA6"/>
        </w:rPr>
        <w:t xml:space="preserve">1) All Pay system generates a dynamic link with the </w:t>
      </w:r>
      <w:proofErr w:type="spellStart"/>
      <w:r>
        <w:rPr>
          <w:rFonts w:ascii="Calibri" w:eastAsia="Calibri" w:hAnsi="Calibri" w:cs="Calibri"/>
          <w:color w:val="3B6BA6"/>
        </w:rPr>
        <w:t>params</w:t>
      </w:r>
      <w:proofErr w:type="spellEnd"/>
      <w:r>
        <w:rPr>
          <w:rFonts w:ascii="Calibri" w:eastAsia="Calibri" w:hAnsi="Calibri" w:cs="Calibri"/>
          <w:color w:val="3B6BA6"/>
        </w:rPr>
        <w:t xml:space="preserve"> for Betting </w:t>
      </w:r>
      <w:proofErr w:type="spellStart"/>
      <w:r>
        <w:rPr>
          <w:rFonts w:ascii="Calibri" w:eastAsia="Calibri" w:hAnsi="Calibri" w:cs="Calibri"/>
          <w:color w:val="3B6BA6"/>
        </w:rPr>
        <w:t>Site.This</w:t>
      </w:r>
      <w:proofErr w:type="spellEnd"/>
      <w:r>
        <w:rPr>
          <w:rFonts w:ascii="Calibri" w:eastAsia="Calibri" w:hAnsi="Calibri" w:cs="Calibri"/>
          <w:color w:val="3B6BA6"/>
        </w:rPr>
        <w:t xml:space="preserve"> Dynamic link is </w:t>
      </w:r>
    </w:p>
    <w:p w:rsidR="005741D4" w:rsidRDefault="00811EF3">
      <w:pPr>
        <w:rPr>
          <w:rFonts w:ascii="Calibri" w:eastAsia="Calibri" w:hAnsi="Calibri" w:cs="Calibri"/>
          <w:color w:val="3B6BA6"/>
        </w:rPr>
      </w:pPr>
      <w:r>
        <w:rPr>
          <w:rFonts w:ascii="Calibri" w:eastAsia="Calibri" w:hAnsi="Calibri" w:cs="Calibri"/>
          <w:color w:val="3B6BA6"/>
        </w:rPr>
        <w:t xml:space="preserve">   Passed to the Betting site user.</w:t>
      </w:r>
    </w:p>
    <w:p w:rsidR="005741D4" w:rsidRDefault="005741D4">
      <w:pPr>
        <w:rPr>
          <w:rFonts w:ascii="Calibri" w:eastAsia="Calibri" w:hAnsi="Calibri" w:cs="Calibri"/>
          <w:color w:val="3B6BA6"/>
        </w:rPr>
      </w:pPr>
    </w:p>
    <w:p w:rsidR="005741D4" w:rsidRDefault="009E4598">
      <w:pPr>
        <w:rPr>
          <w:rFonts w:ascii="Calibri" w:eastAsia="Calibri" w:hAnsi="Calibri" w:cs="Calibri"/>
          <w:color w:val="FF0000"/>
        </w:rPr>
      </w:pPr>
      <w:proofErr w:type="gramStart"/>
      <w:r>
        <w:rPr>
          <w:rFonts w:ascii="Calibri" w:eastAsia="Calibri" w:hAnsi="Calibri" w:cs="Calibri"/>
          <w:color w:val="3B6BA6"/>
        </w:rPr>
        <w:t>2)</w:t>
      </w:r>
      <w:r w:rsidR="00811EF3">
        <w:rPr>
          <w:rFonts w:ascii="Calibri" w:eastAsia="Calibri" w:hAnsi="Calibri" w:cs="Calibri"/>
          <w:color w:val="FF0000"/>
        </w:rPr>
        <w:t>-</w:t>
      </w:r>
      <w:proofErr w:type="gramEnd"/>
      <w:r w:rsidR="00811EF3">
        <w:rPr>
          <w:rFonts w:ascii="Calibri" w:eastAsia="Calibri" w:hAnsi="Calibri" w:cs="Calibri"/>
          <w:color w:val="FF0000"/>
        </w:rPr>
        <w:t xml:space="preserve"> </w:t>
      </w:r>
      <w:r w:rsidR="00811EF3" w:rsidRPr="009E4598">
        <w:rPr>
          <w:rFonts w:ascii="Calibri" w:eastAsia="Calibri" w:hAnsi="Calibri" w:cs="Calibri"/>
          <w:color w:val="4F81BD" w:themeColor="accent1"/>
        </w:rPr>
        <w:t xml:space="preserve">Betting site will replace actual value of amount, callback </w:t>
      </w:r>
      <w:proofErr w:type="spellStart"/>
      <w:r w:rsidR="00811EF3" w:rsidRPr="009E4598">
        <w:rPr>
          <w:rFonts w:ascii="Calibri" w:eastAsia="Calibri" w:hAnsi="Calibri" w:cs="Calibri"/>
          <w:color w:val="4F81BD" w:themeColor="accent1"/>
        </w:rPr>
        <w:t>url</w:t>
      </w:r>
      <w:proofErr w:type="spellEnd"/>
      <w:r w:rsidR="00811EF3" w:rsidRPr="009E4598">
        <w:rPr>
          <w:rFonts w:ascii="Calibri" w:eastAsia="Calibri" w:hAnsi="Calibri" w:cs="Calibri"/>
          <w:color w:val="4F81BD" w:themeColor="accent1"/>
        </w:rPr>
        <w:t xml:space="preserve">, </w:t>
      </w:r>
      <w:proofErr w:type="spellStart"/>
      <w:r w:rsidR="00811EF3" w:rsidRPr="009E4598">
        <w:rPr>
          <w:rFonts w:ascii="Calibri" w:eastAsia="Calibri" w:hAnsi="Calibri" w:cs="Calibri"/>
          <w:color w:val="4F81BD" w:themeColor="accent1"/>
        </w:rPr>
        <w:t>dafabet</w:t>
      </w:r>
      <w:proofErr w:type="spellEnd"/>
      <w:r w:rsidR="00811EF3" w:rsidRPr="009E4598">
        <w:rPr>
          <w:rFonts w:ascii="Calibri" w:eastAsia="Calibri" w:hAnsi="Calibri" w:cs="Calibri"/>
          <w:color w:val="4F81BD" w:themeColor="accent1"/>
        </w:rPr>
        <w:t xml:space="preserve"> order id, user details and other details</w:t>
      </w:r>
      <w:r w:rsidR="00811EF3" w:rsidRPr="009E4598">
        <w:rPr>
          <w:rFonts w:ascii="Calibri" w:eastAsia="Calibri" w:hAnsi="Calibri" w:cs="Calibri"/>
          <w:color w:val="4F81BD" w:themeColor="accent1"/>
        </w:rPr>
        <w:t>. Then present this link to user.</w:t>
      </w:r>
    </w:p>
    <w:p w:rsidR="005741D4" w:rsidRDefault="005741D4">
      <w:pPr>
        <w:rPr>
          <w:rFonts w:ascii="Calibri" w:eastAsia="Calibri" w:hAnsi="Calibri" w:cs="Calibri"/>
          <w:color w:val="3B6BA6"/>
        </w:rPr>
      </w:pPr>
    </w:p>
    <w:p w:rsidR="005741D4" w:rsidRDefault="00811EF3">
      <w:pPr>
        <w:rPr>
          <w:rFonts w:ascii="Calibri" w:eastAsia="Calibri" w:hAnsi="Calibri" w:cs="Calibri"/>
          <w:color w:val="3B6BA6"/>
        </w:rPr>
      </w:pPr>
      <w:r>
        <w:rPr>
          <w:rFonts w:ascii="Calibri" w:eastAsia="Calibri" w:hAnsi="Calibri" w:cs="Calibri"/>
          <w:color w:val="3B6BA6"/>
        </w:rPr>
        <w:t xml:space="preserve">2) When the user clicks on the link they are directed towards the Merchants website with Checkout page to complete the pay action </w:t>
      </w:r>
    </w:p>
    <w:p w:rsidR="005741D4" w:rsidRDefault="005741D4">
      <w:pPr>
        <w:rPr>
          <w:rFonts w:ascii="Calibri" w:eastAsia="Calibri" w:hAnsi="Calibri" w:cs="Calibri"/>
          <w:color w:val="3B6BA6"/>
        </w:rPr>
      </w:pPr>
    </w:p>
    <w:p w:rsidR="005741D4" w:rsidRDefault="00811EF3">
      <w:pPr>
        <w:rPr>
          <w:rFonts w:ascii="Calibri" w:eastAsia="Calibri" w:hAnsi="Calibri" w:cs="Calibri"/>
          <w:color w:val="3B6BA6"/>
        </w:rPr>
      </w:pPr>
      <w:r>
        <w:rPr>
          <w:rFonts w:ascii="Calibri" w:eastAsia="Calibri" w:hAnsi="Calibri" w:cs="Calibri"/>
          <w:color w:val="3B6BA6"/>
        </w:rPr>
        <w:t xml:space="preserve">3) Once the Payment is processed by the Payment gateway the confirmation for the same is send to </w:t>
      </w:r>
      <w:proofErr w:type="gramStart"/>
      <w:r>
        <w:rPr>
          <w:rFonts w:ascii="Calibri" w:eastAsia="Calibri" w:hAnsi="Calibri" w:cs="Calibri"/>
          <w:color w:val="3B6BA6"/>
        </w:rPr>
        <w:t>All</w:t>
      </w:r>
      <w:proofErr w:type="gramEnd"/>
      <w:r>
        <w:rPr>
          <w:rFonts w:ascii="Calibri" w:eastAsia="Calibri" w:hAnsi="Calibri" w:cs="Calibri"/>
          <w:color w:val="3B6BA6"/>
        </w:rPr>
        <w:t xml:space="preserve"> pay system to share the details of payment.</w:t>
      </w:r>
    </w:p>
    <w:p w:rsidR="005741D4" w:rsidRDefault="005741D4">
      <w:pPr>
        <w:rPr>
          <w:rFonts w:ascii="Calibri" w:eastAsia="Calibri" w:hAnsi="Calibri" w:cs="Calibri"/>
          <w:color w:val="3B6BA6"/>
        </w:rPr>
      </w:pPr>
    </w:p>
    <w:p w:rsidR="005741D4" w:rsidRDefault="00811EF3">
      <w:pPr>
        <w:rPr>
          <w:rFonts w:ascii="Calibri" w:eastAsia="Calibri" w:hAnsi="Calibri" w:cs="Calibri"/>
          <w:color w:val="3B6BA6"/>
        </w:rPr>
      </w:pPr>
      <w:r>
        <w:rPr>
          <w:rFonts w:ascii="Calibri" w:eastAsia="Calibri" w:hAnsi="Calibri" w:cs="Calibri"/>
          <w:color w:val="3B6BA6"/>
        </w:rPr>
        <w:lastRenderedPageBreak/>
        <w:t>4) Once the Payment status is verified by All Pay system the same data is sent across to Betting partner for s</w:t>
      </w:r>
      <w:r>
        <w:rPr>
          <w:rFonts w:ascii="Calibri" w:eastAsia="Calibri" w:hAnsi="Calibri" w:cs="Calibri"/>
          <w:color w:val="3B6BA6"/>
        </w:rPr>
        <w:t xml:space="preserve">ynching the information.  </w:t>
      </w:r>
    </w:p>
    <w:p w:rsidR="005741D4" w:rsidRDefault="00811EF3">
      <w:pPr>
        <w:keepNext/>
        <w:numPr>
          <w:ilvl w:val="0"/>
          <w:numId w:val="2"/>
        </w:numPr>
        <w:spacing w:before="400" w:after="240"/>
        <w:rPr>
          <w:rFonts w:ascii="Calibri" w:eastAsia="Calibri" w:hAnsi="Calibri" w:cs="Calibri"/>
          <w:sz w:val="26"/>
          <w:szCs w:val="26"/>
        </w:rPr>
      </w:pPr>
      <w:r>
        <w:rPr>
          <w:rFonts w:ascii="Calibri" w:eastAsia="Calibri" w:hAnsi="Calibri" w:cs="Calibri"/>
          <w:noProof/>
          <w:sz w:val="26"/>
          <w:szCs w:val="26"/>
        </w:rPr>
        <w:drawing>
          <wp:inline distT="0" distB="0" distL="0" distR="0">
            <wp:extent cx="5943600" cy="34143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414395"/>
                    </a:xfrm>
                    <a:prstGeom prst="rect">
                      <a:avLst/>
                    </a:prstGeom>
                    <a:ln/>
                  </pic:spPr>
                </pic:pic>
              </a:graphicData>
            </a:graphic>
          </wp:inline>
        </w:drawing>
      </w:r>
    </w:p>
    <w:p w:rsidR="005741D4" w:rsidRDefault="00811EF3">
      <w:pPr>
        <w:pStyle w:val="Heading2"/>
        <w:numPr>
          <w:ilvl w:val="1"/>
          <w:numId w:val="2"/>
        </w:numPr>
        <w:rPr>
          <w:rFonts w:ascii="Calibri" w:eastAsia="Calibri" w:hAnsi="Calibri" w:cs="Calibri"/>
          <w:sz w:val="24"/>
          <w:szCs w:val="24"/>
        </w:rPr>
      </w:pPr>
      <w:bookmarkStart w:id="26" w:name="_heading=h.1fob9te" w:colFirst="0" w:colLast="0"/>
      <w:bookmarkEnd w:id="26"/>
      <w:r>
        <w:rPr>
          <w:rFonts w:ascii="Calibri" w:eastAsia="Calibri" w:hAnsi="Calibri" w:cs="Calibri"/>
          <w:sz w:val="24"/>
          <w:szCs w:val="24"/>
        </w:rPr>
        <w:t>Dashboard:</w:t>
      </w:r>
    </w:p>
    <w:p w:rsidR="005741D4" w:rsidRDefault="00811EF3">
      <w:pPr>
        <w:pStyle w:val="Heading2"/>
        <w:numPr>
          <w:ilvl w:val="2"/>
          <w:numId w:val="2"/>
        </w:numPr>
        <w:rPr>
          <w:sz w:val="24"/>
          <w:szCs w:val="24"/>
        </w:rPr>
      </w:pPr>
      <w:bookmarkStart w:id="27" w:name="_heading=h.3znysh7" w:colFirst="0" w:colLast="0"/>
      <w:bookmarkEnd w:id="27"/>
      <w:r>
        <w:rPr>
          <w:rFonts w:ascii="Calibri" w:eastAsia="Calibri" w:hAnsi="Calibri" w:cs="Calibri"/>
          <w:sz w:val="24"/>
          <w:szCs w:val="24"/>
        </w:rPr>
        <w:t xml:space="preserve">Prerequisites:  </w:t>
      </w:r>
    </w:p>
    <w:p w:rsidR="005741D4" w:rsidRDefault="00811EF3">
      <w:pPr>
        <w:pStyle w:val="Heading2"/>
        <w:numPr>
          <w:ilvl w:val="3"/>
          <w:numId w:val="2"/>
        </w:numPr>
        <w:rPr>
          <w:rFonts w:ascii="Calibri" w:eastAsia="Calibri" w:hAnsi="Calibri" w:cs="Calibri"/>
          <w:sz w:val="24"/>
          <w:szCs w:val="24"/>
        </w:rPr>
      </w:pPr>
      <w:bookmarkStart w:id="28" w:name="_heading=h.2et92p0" w:colFirst="0" w:colLast="0"/>
      <w:bookmarkEnd w:id="28"/>
      <w:r>
        <w:rPr>
          <w:rFonts w:ascii="Calibri" w:eastAsia="Calibri" w:hAnsi="Calibri" w:cs="Calibri"/>
          <w:i w:val="0"/>
          <w:color w:val="000000"/>
          <w:sz w:val="24"/>
          <w:szCs w:val="24"/>
        </w:rPr>
        <w:t>Once an application is created, all users will be created who are going to operate/Use application.</w:t>
      </w:r>
    </w:p>
    <w:p w:rsidR="005741D4" w:rsidRDefault="00811EF3">
      <w:pPr>
        <w:pStyle w:val="Heading2"/>
        <w:numPr>
          <w:ilvl w:val="3"/>
          <w:numId w:val="2"/>
        </w:numPr>
        <w:rPr>
          <w:rFonts w:ascii="Calibri" w:eastAsia="Calibri" w:hAnsi="Calibri" w:cs="Calibri"/>
          <w:sz w:val="24"/>
          <w:szCs w:val="24"/>
        </w:rPr>
      </w:pPr>
      <w:bookmarkStart w:id="29" w:name="_heading=h.tyjcwt" w:colFirst="0" w:colLast="0"/>
      <w:bookmarkEnd w:id="29"/>
      <w:r>
        <w:rPr>
          <w:rFonts w:ascii="Calibri" w:eastAsia="Calibri" w:hAnsi="Calibri" w:cs="Calibri"/>
          <w:i w:val="0"/>
          <w:color w:val="000000"/>
          <w:sz w:val="24"/>
          <w:szCs w:val="24"/>
        </w:rPr>
        <w:t>For creating user profile Name and Email ID of user are used.</w:t>
      </w:r>
    </w:p>
    <w:p w:rsidR="005741D4" w:rsidRDefault="00811EF3">
      <w:pPr>
        <w:pStyle w:val="Heading2"/>
        <w:numPr>
          <w:ilvl w:val="3"/>
          <w:numId w:val="2"/>
        </w:numPr>
        <w:rPr>
          <w:rFonts w:ascii="Calibri" w:eastAsia="Calibri" w:hAnsi="Calibri" w:cs="Calibri"/>
          <w:sz w:val="24"/>
          <w:szCs w:val="24"/>
        </w:rPr>
      </w:pPr>
      <w:bookmarkStart w:id="30" w:name="_heading=h.3dy6vkm" w:colFirst="0" w:colLast="0"/>
      <w:bookmarkEnd w:id="30"/>
      <w:r>
        <w:rPr>
          <w:rFonts w:ascii="Calibri" w:eastAsia="Calibri" w:hAnsi="Calibri" w:cs="Calibri"/>
          <w:sz w:val="24"/>
          <w:szCs w:val="24"/>
        </w:rPr>
        <w:t>Merchants</w:t>
      </w:r>
    </w:p>
    <w:p w:rsidR="005741D4" w:rsidRDefault="00811EF3">
      <w:pPr>
        <w:numPr>
          <w:ilvl w:val="4"/>
          <w:numId w:val="2"/>
        </w:numPr>
        <w:spacing w:line="276" w:lineRule="auto"/>
        <w:rPr>
          <w:rFonts w:ascii="Calibri" w:eastAsia="Calibri" w:hAnsi="Calibri" w:cs="Calibri"/>
        </w:rPr>
      </w:pPr>
      <w:r>
        <w:rPr>
          <w:rFonts w:ascii="Calibri" w:eastAsia="Calibri" w:hAnsi="Calibri" w:cs="Calibri"/>
        </w:rPr>
        <w:t>Merchant details must be shown in list view, containing details like Merchant Name, Status (active/inactive), Payment Gateway which is used</w:t>
      </w:r>
    </w:p>
    <w:p w:rsidR="005741D4" w:rsidRDefault="00811EF3">
      <w:pPr>
        <w:pStyle w:val="Heading2"/>
        <w:numPr>
          <w:ilvl w:val="4"/>
          <w:numId w:val="2"/>
        </w:numPr>
        <w:rPr>
          <w:rFonts w:ascii="Calibri" w:eastAsia="Calibri" w:hAnsi="Calibri" w:cs="Calibri"/>
        </w:rPr>
      </w:pPr>
      <w:bookmarkStart w:id="31" w:name="_heading=h.1t3h5sf" w:colFirst="0" w:colLast="0"/>
      <w:bookmarkEnd w:id="31"/>
      <w:r>
        <w:rPr>
          <w:rFonts w:ascii="Calibri" w:eastAsia="Calibri" w:hAnsi="Calibri" w:cs="Calibri"/>
          <w:i w:val="0"/>
          <w:color w:val="000000"/>
          <w:sz w:val="24"/>
          <w:szCs w:val="24"/>
        </w:rPr>
        <w:t>Also, provide a merchant report in any convenient pictorial format like Pie chart/Bar graph. Especially showing tran</w:t>
      </w:r>
      <w:r>
        <w:rPr>
          <w:rFonts w:ascii="Calibri" w:eastAsia="Calibri" w:hAnsi="Calibri" w:cs="Calibri"/>
          <w:i w:val="0"/>
          <w:color w:val="000000"/>
          <w:sz w:val="24"/>
          <w:szCs w:val="24"/>
        </w:rPr>
        <w:t>sactions of all merchants in one diagram.</w:t>
      </w:r>
    </w:p>
    <w:p w:rsidR="005741D4" w:rsidRPr="009E4598" w:rsidRDefault="00811EF3" w:rsidP="009E4598">
      <w:pPr>
        <w:pStyle w:val="Heading2"/>
        <w:numPr>
          <w:ilvl w:val="4"/>
          <w:numId w:val="2"/>
        </w:numPr>
        <w:rPr>
          <w:rFonts w:ascii="Calibri" w:eastAsia="Calibri" w:hAnsi="Calibri" w:cs="Calibri"/>
          <w:i w:val="0"/>
          <w:color w:val="000000"/>
          <w:sz w:val="24"/>
          <w:szCs w:val="24"/>
        </w:rPr>
      </w:pPr>
      <w:r w:rsidRPr="009E4598">
        <w:rPr>
          <w:rFonts w:ascii="Calibri" w:eastAsia="Calibri" w:hAnsi="Calibri" w:cs="Calibri"/>
          <w:i w:val="0"/>
          <w:color w:val="000000"/>
          <w:sz w:val="24"/>
          <w:szCs w:val="24"/>
        </w:rPr>
        <w:t>We will have combination of merchant and payment gateway and each combination works independently so we need to work with that. We are showing p</w:t>
      </w:r>
      <w:r w:rsidRPr="009E4598">
        <w:rPr>
          <w:rFonts w:ascii="Calibri" w:eastAsia="Calibri" w:hAnsi="Calibri" w:cs="Calibri"/>
          <w:i w:val="0"/>
          <w:color w:val="000000"/>
          <w:sz w:val="24"/>
          <w:szCs w:val="24"/>
        </w:rPr>
        <w:t xml:space="preserve">ictorial representation of this only. And nothing else. On dashboard </w:t>
      </w:r>
      <w:r w:rsidRPr="009E4598">
        <w:rPr>
          <w:rFonts w:ascii="Calibri" w:eastAsia="Calibri" w:hAnsi="Calibri" w:cs="Calibri"/>
          <w:i w:val="0"/>
          <w:color w:val="000000"/>
          <w:sz w:val="24"/>
          <w:szCs w:val="24"/>
        </w:rPr>
        <w:lastRenderedPageBreak/>
        <w:t xml:space="preserve">additionally we will have bar charts for daily, weekly, monthly and yearly transactions </w:t>
      </w:r>
    </w:p>
    <w:p w:rsidR="005741D4" w:rsidRDefault="00811EF3">
      <w:pPr>
        <w:pStyle w:val="Heading2"/>
        <w:numPr>
          <w:ilvl w:val="3"/>
          <w:numId w:val="2"/>
        </w:numPr>
        <w:rPr>
          <w:rFonts w:ascii="Calibri" w:eastAsia="Calibri" w:hAnsi="Calibri" w:cs="Calibri"/>
          <w:sz w:val="24"/>
          <w:szCs w:val="24"/>
        </w:rPr>
      </w:pPr>
      <w:bookmarkStart w:id="32" w:name="_heading=h.4d34og8" w:colFirst="0" w:colLast="0"/>
      <w:bookmarkEnd w:id="32"/>
      <w:r>
        <w:rPr>
          <w:rFonts w:ascii="Calibri" w:eastAsia="Calibri" w:hAnsi="Calibri" w:cs="Calibri"/>
          <w:sz w:val="24"/>
          <w:szCs w:val="24"/>
        </w:rPr>
        <w:t>Payment Gateway</w:t>
      </w:r>
      <w:r>
        <w:rPr>
          <w:rFonts w:ascii="Calibri" w:eastAsia="Calibri" w:hAnsi="Calibri" w:cs="Calibri"/>
          <w:sz w:val="24"/>
          <w:szCs w:val="24"/>
        </w:rPr>
        <w:br/>
      </w:r>
    </w:p>
    <w:p w:rsidR="005741D4" w:rsidRPr="009E4598" w:rsidRDefault="00811EF3" w:rsidP="009E4598">
      <w:pPr>
        <w:numPr>
          <w:ilvl w:val="5"/>
          <w:numId w:val="2"/>
        </w:numPr>
        <w:spacing w:line="276" w:lineRule="auto"/>
        <w:rPr>
          <w:rFonts w:ascii="Calibri" w:eastAsia="Calibri" w:hAnsi="Calibri" w:cs="Calibri"/>
        </w:rPr>
      </w:pPr>
      <w:r>
        <w:rPr>
          <w:color w:val="FF0000"/>
        </w:rPr>
        <w:t xml:space="preserve"> </w:t>
      </w:r>
      <w:proofErr w:type="spellStart"/>
      <w:proofErr w:type="gramStart"/>
      <w:r w:rsidRPr="009E4598">
        <w:rPr>
          <w:rFonts w:ascii="Calibri" w:eastAsia="Calibri" w:hAnsi="Calibri" w:cs="Calibri"/>
        </w:rPr>
        <w:t>Upi</w:t>
      </w:r>
      <w:proofErr w:type="spellEnd"/>
      <w:proofErr w:type="gramEnd"/>
      <w:r w:rsidRPr="009E4598">
        <w:rPr>
          <w:rFonts w:ascii="Calibri" w:eastAsia="Calibri" w:hAnsi="Calibri" w:cs="Calibri"/>
        </w:rPr>
        <w:t xml:space="preserve"> i</w:t>
      </w:r>
      <w:r w:rsidRPr="009E4598">
        <w:rPr>
          <w:rFonts w:ascii="Calibri" w:eastAsia="Calibri" w:hAnsi="Calibri" w:cs="Calibri"/>
        </w:rPr>
        <w:t xml:space="preserve">s just a mode of payment provided by all Payment gateways along with debit card, </w:t>
      </w:r>
      <w:proofErr w:type="spellStart"/>
      <w:r w:rsidRPr="009E4598">
        <w:rPr>
          <w:rFonts w:ascii="Calibri" w:eastAsia="Calibri" w:hAnsi="Calibri" w:cs="Calibri"/>
        </w:rPr>
        <w:t>netbanking</w:t>
      </w:r>
      <w:proofErr w:type="spellEnd"/>
      <w:r w:rsidRPr="009E4598">
        <w:rPr>
          <w:rFonts w:ascii="Calibri" w:eastAsia="Calibri" w:hAnsi="Calibri" w:cs="Calibri"/>
        </w:rPr>
        <w:t xml:space="preserve">, credit card etc. So this point can be removed, I think. </w:t>
      </w:r>
    </w:p>
    <w:p w:rsidR="005741D4" w:rsidRDefault="00811EF3">
      <w:pPr>
        <w:numPr>
          <w:ilvl w:val="4"/>
          <w:numId w:val="2"/>
        </w:numPr>
        <w:spacing w:line="276" w:lineRule="auto"/>
        <w:rPr>
          <w:rFonts w:ascii="Calibri" w:eastAsia="Calibri" w:hAnsi="Calibri" w:cs="Calibri"/>
        </w:rPr>
      </w:pPr>
      <w:r>
        <w:rPr>
          <w:rFonts w:ascii="Calibri" w:eastAsia="Calibri" w:hAnsi="Calibri" w:cs="Calibri"/>
        </w:rPr>
        <w:t>U</w:t>
      </w:r>
      <w:r>
        <w:rPr>
          <w:rFonts w:ascii="Calibri" w:eastAsia="Calibri" w:hAnsi="Calibri" w:cs="Calibri"/>
        </w:rPr>
        <w:t>PI Gateway</w:t>
      </w:r>
    </w:p>
    <w:p w:rsidR="005741D4" w:rsidRDefault="00811EF3">
      <w:pPr>
        <w:numPr>
          <w:ilvl w:val="5"/>
          <w:numId w:val="2"/>
        </w:numPr>
        <w:spacing w:line="276" w:lineRule="auto"/>
        <w:rPr>
          <w:rFonts w:ascii="Calibri" w:eastAsia="Calibri" w:hAnsi="Calibri" w:cs="Calibri"/>
        </w:rPr>
      </w:pPr>
      <w:r>
        <w:rPr>
          <w:rFonts w:ascii="Calibri" w:eastAsia="Calibri" w:hAnsi="Calibri" w:cs="Calibri"/>
        </w:rPr>
        <w:t>UPI Gateway screen must show all UPI gateway details in list view containing details like Gate</w:t>
      </w:r>
      <w:r>
        <w:rPr>
          <w:rFonts w:ascii="Calibri" w:eastAsia="Calibri" w:hAnsi="Calibri" w:cs="Calibri"/>
        </w:rPr>
        <w:t>way Name, Gateway Status.</w:t>
      </w:r>
    </w:p>
    <w:p w:rsidR="005741D4" w:rsidRDefault="00811EF3">
      <w:pPr>
        <w:numPr>
          <w:ilvl w:val="5"/>
          <w:numId w:val="2"/>
        </w:numPr>
        <w:spacing w:line="276" w:lineRule="auto"/>
        <w:rPr>
          <w:rFonts w:ascii="Calibri" w:eastAsia="Calibri" w:hAnsi="Calibri" w:cs="Calibri"/>
        </w:rPr>
      </w:pPr>
      <w:r>
        <w:rPr>
          <w:rFonts w:ascii="Calibri" w:eastAsia="Calibri" w:hAnsi="Calibri" w:cs="Calibri"/>
        </w:rPr>
        <w:t>Also, provide Daily UPI Transaction report and UPI Performance report (Daily and monthly) in any convenient pictorial format.</w:t>
      </w:r>
    </w:p>
    <w:p w:rsidR="005741D4" w:rsidRDefault="00811EF3">
      <w:pPr>
        <w:numPr>
          <w:ilvl w:val="4"/>
          <w:numId w:val="2"/>
        </w:numPr>
        <w:spacing w:line="276" w:lineRule="auto"/>
        <w:rPr>
          <w:rFonts w:ascii="Calibri" w:eastAsia="Calibri" w:hAnsi="Calibri" w:cs="Calibri"/>
        </w:rPr>
      </w:pPr>
      <w:r>
        <w:rPr>
          <w:rFonts w:ascii="Calibri" w:eastAsia="Calibri" w:hAnsi="Calibri" w:cs="Calibri"/>
        </w:rPr>
        <w:t xml:space="preserve">Payment Gateway </w:t>
      </w:r>
    </w:p>
    <w:p w:rsidR="005741D4" w:rsidRDefault="00811EF3">
      <w:pPr>
        <w:numPr>
          <w:ilvl w:val="5"/>
          <w:numId w:val="2"/>
        </w:numPr>
        <w:spacing w:line="276" w:lineRule="auto"/>
        <w:rPr>
          <w:rFonts w:ascii="Calibri" w:eastAsia="Calibri" w:hAnsi="Calibri" w:cs="Calibri"/>
        </w:rPr>
      </w:pPr>
      <w:r>
        <w:rPr>
          <w:rFonts w:ascii="Calibri" w:eastAsia="Calibri" w:hAnsi="Calibri" w:cs="Calibri"/>
        </w:rPr>
        <w:t xml:space="preserve">Payment gateway screen must show all Payment gateway details in list view like Payment </w:t>
      </w:r>
      <w:r>
        <w:rPr>
          <w:rFonts w:ascii="Calibri" w:eastAsia="Calibri" w:hAnsi="Calibri" w:cs="Calibri"/>
        </w:rPr>
        <w:t>Gateway name, Gateway status.</w:t>
      </w:r>
    </w:p>
    <w:p w:rsidR="009E4598" w:rsidRPr="009E4598" w:rsidRDefault="009E4598" w:rsidP="009E4598">
      <w:pPr>
        <w:pStyle w:val="Heading2"/>
        <w:numPr>
          <w:ilvl w:val="4"/>
          <w:numId w:val="2"/>
        </w:numPr>
        <w:rPr>
          <w:rFonts w:ascii="Calibri" w:eastAsia="Calibri" w:hAnsi="Calibri" w:cs="Calibri"/>
          <w:i w:val="0"/>
          <w:color w:val="000000"/>
          <w:sz w:val="24"/>
          <w:szCs w:val="24"/>
        </w:rPr>
      </w:pPr>
      <w:r w:rsidRPr="009E4598">
        <w:rPr>
          <w:rFonts w:ascii="Calibri" w:eastAsia="Calibri" w:hAnsi="Calibri" w:cs="Calibri"/>
          <w:i w:val="0"/>
          <w:color w:val="000000"/>
          <w:sz w:val="24"/>
          <w:szCs w:val="24"/>
        </w:rPr>
        <w:t xml:space="preserve">We will have combination of merchant and payment gateway and each combination works independently so we need to work with that. We are showing pictorial representation of this only. And nothing else. On dashboard additionally we will have bar charts for daily, weekly, monthly and yearly transactions </w:t>
      </w:r>
    </w:p>
    <w:p w:rsidR="005741D4" w:rsidRDefault="005741D4">
      <w:pPr>
        <w:spacing w:line="276" w:lineRule="auto"/>
        <w:ind w:left="1800"/>
        <w:rPr>
          <w:rFonts w:ascii="Calibri" w:eastAsia="Calibri" w:hAnsi="Calibri" w:cs="Calibri"/>
          <w:sz w:val="22"/>
          <w:szCs w:val="22"/>
        </w:rPr>
      </w:pPr>
    </w:p>
    <w:p w:rsidR="005741D4" w:rsidRDefault="00811EF3">
      <w:pPr>
        <w:numPr>
          <w:ilvl w:val="3"/>
          <w:numId w:val="2"/>
        </w:numPr>
        <w:spacing w:line="276" w:lineRule="auto"/>
        <w:rPr>
          <w:rFonts w:ascii="Calibri" w:eastAsia="Calibri" w:hAnsi="Calibri" w:cs="Calibri"/>
          <w:i/>
          <w:color w:val="2F5496"/>
          <w:sz w:val="22"/>
          <w:szCs w:val="22"/>
        </w:rPr>
      </w:pPr>
      <w:r>
        <w:rPr>
          <w:rFonts w:ascii="Calibri" w:eastAsia="Calibri" w:hAnsi="Calibri" w:cs="Calibri"/>
          <w:i/>
          <w:color w:val="2F5496"/>
        </w:rPr>
        <w:t>Transaction</w:t>
      </w:r>
    </w:p>
    <w:p w:rsidR="005741D4" w:rsidRDefault="00811EF3">
      <w:pPr>
        <w:numPr>
          <w:ilvl w:val="4"/>
          <w:numId w:val="2"/>
        </w:numPr>
        <w:spacing w:line="276" w:lineRule="auto"/>
        <w:rPr>
          <w:rFonts w:ascii="Calibri" w:eastAsia="Calibri" w:hAnsi="Calibri" w:cs="Calibri"/>
        </w:rPr>
      </w:pPr>
      <w:r>
        <w:rPr>
          <w:rFonts w:ascii="Calibri" w:eastAsia="Calibri" w:hAnsi="Calibri" w:cs="Calibri"/>
        </w:rPr>
        <w:t>Transaction details must be shown in list view, containing list view like Order ID, Amount, Payment gateway/UPI Gateway, Status (pending/completed).</w:t>
      </w:r>
    </w:p>
    <w:p w:rsidR="005741D4" w:rsidRDefault="00811EF3">
      <w:pPr>
        <w:numPr>
          <w:ilvl w:val="4"/>
          <w:numId w:val="2"/>
        </w:numPr>
        <w:spacing w:line="276" w:lineRule="auto"/>
        <w:rPr>
          <w:rFonts w:ascii="Calibri" w:eastAsia="Calibri" w:hAnsi="Calibri" w:cs="Calibri"/>
        </w:rPr>
      </w:pPr>
      <w:r>
        <w:rPr>
          <w:rFonts w:ascii="Calibri" w:eastAsia="Calibri" w:hAnsi="Calibri" w:cs="Calibri"/>
        </w:rPr>
        <w:t>Daily transaction and monthly transaction (average) must be shown in any convenient pictorial format.</w:t>
      </w:r>
    </w:p>
    <w:p w:rsidR="005741D4" w:rsidRDefault="00811EF3">
      <w:pPr>
        <w:pStyle w:val="Heading2"/>
        <w:numPr>
          <w:ilvl w:val="3"/>
          <w:numId w:val="2"/>
        </w:numPr>
        <w:rPr>
          <w:rFonts w:ascii="Calibri" w:eastAsia="Calibri" w:hAnsi="Calibri" w:cs="Calibri"/>
          <w:sz w:val="24"/>
          <w:szCs w:val="24"/>
        </w:rPr>
      </w:pPr>
      <w:bookmarkStart w:id="33" w:name="_heading=h.2s8eyo1" w:colFirst="0" w:colLast="0"/>
      <w:bookmarkEnd w:id="33"/>
      <w:r>
        <w:rPr>
          <w:rFonts w:ascii="Calibri" w:eastAsia="Calibri" w:hAnsi="Calibri" w:cs="Calibri"/>
          <w:sz w:val="24"/>
          <w:szCs w:val="24"/>
        </w:rPr>
        <w:t>Betti</w:t>
      </w:r>
      <w:r>
        <w:rPr>
          <w:rFonts w:ascii="Calibri" w:eastAsia="Calibri" w:hAnsi="Calibri" w:cs="Calibri"/>
          <w:sz w:val="24"/>
          <w:szCs w:val="24"/>
        </w:rPr>
        <w:t>ng Partner</w:t>
      </w:r>
    </w:p>
    <w:p w:rsidR="005741D4" w:rsidRDefault="00811EF3">
      <w:pPr>
        <w:pStyle w:val="Heading2"/>
        <w:numPr>
          <w:ilvl w:val="4"/>
          <w:numId w:val="2"/>
        </w:numPr>
        <w:rPr>
          <w:rFonts w:ascii="Calibri" w:eastAsia="Calibri" w:hAnsi="Calibri" w:cs="Calibri"/>
        </w:rPr>
      </w:pPr>
      <w:bookmarkStart w:id="34" w:name="_heading=h.17dp8vu" w:colFirst="0" w:colLast="0"/>
      <w:bookmarkEnd w:id="34"/>
      <w:r>
        <w:rPr>
          <w:rFonts w:ascii="Calibri" w:eastAsia="Calibri" w:hAnsi="Calibri" w:cs="Calibri"/>
          <w:i w:val="0"/>
          <w:color w:val="000000"/>
          <w:sz w:val="24"/>
          <w:szCs w:val="24"/>
        </w:rPr>
        <w:t>Betting partner details must be shown in list view containing all detail like Partner name, API Status, location, Contact manager</w:t>
      </w:r>
    </w:p>
    <w:p w:rsidR="005741D4" w:rsidRDefault="00811EF3">
      <w:pPr>
        <w:pStyle w:val="Heading2"/>
        <w:numPr>
          <w:ilvl w:val="4"/>
          <w:numId w:val="2"/>
        </w:numPr>
        <w:rPr>
          <w:rFonts w:ascii="Calibri" w:eastAsia="Calibri" w:hAnsi="Calibri" w:cs="Calibri"/>
        </w:rPr>
      </w:pPr>
      <w:bookmarkStart w:id="35" w:name="_heading=h.3rdcrjn" w:colFirst="0" w:colLast="0"/>
      <w:bookmarkEnd w:id="35"/>
      <w:r>
        <w:rPr>
          <w:rFonts w:ascii="Calibri" w:eastAsia="Calibri" w:hAnsi="Calibri" w:cs="Calibri"/>
          <w:i w:val="0"/>
          <w:color w:val="000000"/>
          <w:sz w:val="24"/>
          <w:szCs w:val="24"/>
        </w:rPr>
        <w:t>Betting partner transactions must also be shown in any convenient pictorial format.</w:t>
      </w:r>
    </w:p>
    <w:p w:rsidR="005741D4" w:rsidRDefault="00811EF3">
      <w:pPr>
        <w:numPr>
          <w:ilvl w:val="3"/>
          <w:numId w:val="2"/>
        </w:numPr>
        <w:rPr>
          <w:rFonts w:ascii="Calibri" w:eastAsia="Calibri" w:hAnsi="Calibri" w:cs="Calibri"/>
          <w:i/>
          <w:color w:val="2F5496"/>
          <w:sz w:val="22"/>
          <w:szCs w:val="22"/>
        </w:rPr>
      </w:pPr>
      <w:r>
        <w:rPr>
          <w:rFonts w:ascii="Calibri" w:eastAsia="Calibri" w:hAnsi="Calibri" w:cs="Calibri"/>
          <w:i/>
          <w:color w:val="2F5496"/>
        </w:rPr>
        <w:t>Reports</w:t>
      </w:r>
    </w:p>
    <w:p w:rsidR="005741D4" w:rsidRDefault="00811EF3">
      <w:pPr>
        <w:numPr>
          <w:ilvl w:val="4"/>
          <w:numId w:val="2"/>
        </w:numPr>
        <w:rPr>
          <w:rFonts w:ascii="Calibri" w:eastAsia="Calibri" w:hAnsi="Calibri" w:cs="Calibri"/>
        </w:rPr>
      </w:pPr>
      <w:r>
        <w:rPr>
          <w:rFonts w:ascii="Calibri" w:eastAsia="Calibri" w:hAnsi="Calibri" w:cs="Calibri"/>
          <w:i/>
          <w:color w:val="2F5496"/>
        </w:rPr>
        <w:t xml:space="preserve"> </w:t>
      </w:r>
      <w:r>
        <w:rPr>
          <w:rFonts w:ascii="Calibri" w:eastAsia="Calibri" w:hAnsi="Calibri" w:cs="Calibri"/>
        </w:rPr>
        <w:t>All required reports l</w:t>
      </w:r>
      <w:r>
        <w:rPr>
          <w:rFonts w:ascii="Calibri" w:eastAsia="Calibri" w:hAnsi="Calibri" w:cs="Calibri"/>
        </w:rPr>
        <w:t xml:space="preserve">ist must be available in this screen like Merchant report, Payment Gateway report like UPI Gateway report (Daily and monthly) and Payment gateway report (Daily and monthly), </w:t>
      </w:r>
      <w:r>
        <w:rPr>
          <w:rFonts w:ascii="Calibri" w:eastAsia="Calibri" w:hAnsi="Calibri" w:cs="Calibri"/>
        </w:rPr>
        <w:t>Betting partner report,</w:t>
      </w:r>
    </w:p>
    <w:p w:rsidR="005741D4" w:rsidRDefault="005741D4">
      <w:pPr>
        <w:ind w:left="1080"/>
        <w:rPr>
          <w:rFonts w:ascii="Calibri" w:eastAsia="Calibri" w:hAnsi="Calibri" w:cs="Calibri"/>
        </w:rPr>
      </w:pPr>
    </w:p>
    <w:p w:rsidR="005741D4" w:rsidRDefault="009E4598">
      <w:pPr>
        <w:keepNext/>
        <w:numPr>
          <w:ilvl w:val="0"/>
          <w:numId w:val="3"/>
        </w:numPr>
        <w:pBdr>
          <w:top w:val="nil"/>
          <w:left w:val="nil"/>
          <w:bottom w:val="nil"/>
          <w:right w:val="nil"/>
          <w:between w:val="nil"/>
        </w:pBdr>
        <w:spacing w:before="400" w:after="240"/>
        <w:rPr>
          <w:rFonts w:ascii="Calibri" w:eastAsia="Calibri" w:hAnsi="Calibri" w:cs="Calibri"/>
          <w:color w:val="3B6BA6"/>
        </w:rPr>
      </w:pPr>
      <w:bookmarkStart w:id="36" w:name="_heading=h.26in1rg" w:colFirst="0" w:colLast="0"/>
      <w:bookmarkStart w:id="37" w:name="_heading=h.35nkun2" w:colFirst="0" w:colLast="0"/>
      <w:bookmarkEnd w:id="36"/>
      <w:bookmarkEnd w:id="37"/>
      <w:r>
        <w:rPr>
          <w:rFonts w:ascii="Calibri" w:eastAsia="Calibri" w:hAnsi="Calibri" w:cs="Calibri"/>
          <w:color w:val="3B6BA6"/>
        </w:rPr>
        <w:lastRenderedPageBreak/>
        <w:t>C</w:t>
      </w:r>
      <w:r w:rsidR="00811EF3">
        <w:rPr>
          <w:rFonts w:ascii="Calibri" w:eastAsia="Calibri" w:hAnsi="Calibri" w:cs="Calibri"/>
          <w:color w:val="3B6BA6"/>
        </w:rPr>
        <w:t xml:space="preserve">hapter 3 – </w:t>
      </w:r>
      <w:proofErr w:type="spellStart"/>
      <w:r w:rsidR="00811EF3">
        <w:rPr>
          <w:rFonts w:ascii="Calibri" w:eastAsia="Calibri" w:hAnsi="Calibri" w:cs="Calibri"/>
          <w:color w:val="3B6BA6"/>
        </w:rPr>
        <w:t>Allpay</w:t>
      </w:r>
      <w:proofErr w:type="spellEnd"/>
      <w:r w:rsidR="00811EF3">
        <w:rPr>
          <w:rFonts w:ascii="Calibri" w:eastAsia="Calibri" w:hAnsi="Calibri" w:cs="Calibri"/>
          <w:color w:val="3B6BA6"/>
        </w:rPr>
        <w:t xml:space="preserve"> API Documentation</w:t>
      </w:r>
    </w:p>
    <w:p w:rsidR="005741D4" w:rsidRDefault="00811EF3">
      <w:pPr>
        <w:keepNext/>
        <w:numPr>
          <w:ilvl w:val="1"/>
          <w:numId w:val="3"/>
        </w:numPr>
        <w:pBdr>
          <w:top w:val="nil"/>
          <w:left w:val="nil"/>
          <w:bottom w:val="nil"/>
          <w:right w:val="nil"/>
          <w:between w:val="nil"/>
        </w:pBdr>
        <w:spacing w:before="400" w:after="240"/>
        <w:rPr>
          <w:color w:val="3B6BA6"/>
        </w:rPr>
      </w:pPr>
      <w:bookmarkStart w:id="38" w:name="_heading=h.1ksv4uv" w:colFirst="0" w:colLast="0"/>
      <w:bookmarkEnd w:id="38"/>
      <w:r>
        <w:rPr>
          <w:rFonts w:ascii="Calibri" w:eastAsia="Calibri" w:hAnsi="Calibri" w:cs="Calibri"/>
          <w:sz w:val="26"/>
          <w:szCs w:val="26"/>
        </w:rPr>
        <w:t>Get available merchant and payment gateway</w:t>
      </w:r>
    </w:p>
    <w:p w:rsidR="005741D4" w:rsidRDefault="00811EF3">
      <w:pPr>
        <w:keepNext/>
        <w:pBdr>
          <w:top w:val="nil"/>
          <w:left w:val="nil"/>
          <w:bottom w:val="nil"/>
          <w:right w:val="nil"/>
          <w:between w:val="nil"/>
        </w:pBdr>
        <w:spacing w:before="400" w:after="240"/>
        <w:rPr>
          <w:rFonts w:ascii="Calibri" w:eastAsia="Calibri" w:hAnsi="Calibri" w:cs="Calibri"/>
          <w:sz w:val="26"/>
          <w:szCs w:val="26"/>
        </w:rPr>
      </w:pPr>
      <w:bookmarkStart w:id="39" w:name="_heading=h.44sinio" w:colFirst="0" w:colLast="0"/>
      <w:bookmarkEnd w:id="39"/>
      <w:r>
        <w:rPr>
          <w:rFonts w:ascii="Calibri" w:eastAsia="Calibri" w:hAnsi="Calibri" w:cs="Calibri"/>
          <w:sz w:val="26"/>
          <w:szCs w:val="26"/>
        </w:rPr>
        <w:t>Get available merchant and payment gateway</w:t>
      </w:r>
    </w:p>
    <w:p w:rsidR="005741D4" w:rsidRDefault="00811EF3">
      <w:pPr>
        <w:rPr>
          <w:rFonts w:ascii="Calibri" w:eastAsia="Calibri" w:hAnsi="Calibri" w:cs="Calibri"/>
          <w:sz w:val="26"/>
          <w:szCs w:val="26"/>
        </w:rPr>
      </w:pPr>
      <w:r>
        <w:rPr>
          <w:rFonts w:ascii="Calibri" w:eastAsia="Calibri" w:hAnsi="Calibri" w:cs="Calibri"/>
          <w:sz w:val="26"/>
          <w:szCs w:val="26"/>
        </w:rPr>
        <w:t xml:space="preserve">Method: GET </w:t>
      </w:r>
    </w:p>
    <w:p w:rsidR="005741D4" w:rsidRDefault="00811EF3">
      <w:pPr>
        <w:rPr>
          <w:rFonts w:ascii="Calibri" w:eastAsia="Calibri" w:hAnsi="Calibri" w:cs="Calibri"/>
          <w:sz w:val="26"/>
          <w:szCs w:val="26"/>
        </w:rPr>
      </w:pPr>
      <w:proofErr w:type="gramStart"/>
      <w:r>
        <w:rPr>
          <w:rFonts w:ascii="Calibri" w:eastAsia="Calibri" w:hAnsi="Calibri" w:cs="Calibri"/>
          <w:sz w:val="26"/>
          <w:szCs w:val="26"/>
        </w:rPr>
        <w:t>Url</w:t>
      </w:r>
      <w:proofErr w:type="gramEnd"/>
      <w:r>
        <w:rPr>
          <w:rFonts w:ascii="Calibri" w:eastAsia="Calibri" w:hAnsi="Calibri" w:cs="Calibri"/>
          <w:sz w:val="26"/>
          <w:szCs w:val="26"/>
        </w:rPr>
        <w:t>: /</w:t>
      </w:r>
      <w:proofErr w:type="spellStart"/>
      <w:r>
        <w:rPr>
          <w:rFonts w:ascii="Calibri" w:eastAsia="Calibri" w:hAnsi="Calibri" w:cs="Calibri"/>
          <w:sz w:val="26"/>
          <w:szCs w:val="26"/>
        </w:rPr>
        <w:t>PaymentGateway</w:t>
      </w:r>
      <w:proofErr w:type="spellEnd"/>
      <w:r>
        <w:rPr>
          <w:rFonts w:ascii="Calibri" w:eastAsia="Calibri" w:hAnsi="Calibri" w:cs="Calibri"/>
          <w:sz w:val="26"/>
          <w:szCs w:val="26"/>
        </w:rPr>
        <w:t>/</w:t>
      </w:r>
      <w:proofErr w:type="spellStart"/>
      <w:r>
        <w:rPr>
          <w:rFonts w:ascii="Calibri" w:eastAsia="Calibri" w:hAnsi="Calibri" w:cs="Calibri"/>
          <w:sz w:val="26"/>
          <w:szCs w:val="26"/>
        </w:rPr>
        <w:t>availablePGM</w:t>
      </w:r>
      <w:proofErr w:type="spellEnd"/>
    </w:p>
    <w:p w:rsidR="005741D4" w:rsidRDefault="00811EF3">
      <w:pPr>
        <w:rPr>
          <w:rFonts w:ascii="Calibri" w:eastAsia="Calibri" w:hAnsi="Calibri" w:cs="Calibri"/>
          <w:sz w:val="26"/>
          <w:szCs w:val="26"/>
        </w:rPr>
      </w:pPr>
      <w:r>
        <w:rPr>
          <w:rFonts w:ascii="Calibri" w:eastAsia="Calibri" w:hAnsi="Calibri" w:cs="Calibri"/>
          <w:sz w:val="26"/>
          <w:szCs w:val="26"/>
        </w:rPr>
        <w:t>Body: None</w:t>
      </w:r>
    </w:p>
    <w:p w:rsidR="005741D4" w:rsidRDefault="00811EF3">
      <w:pPr>
        <w:rPr>
          <w:rFonts w:ascii="Calibri" w:eastAsia="Calibri" w:hAnsi="Calibri" w:cs="Calibri"/>
          <w:sz w:val="26"/>
          <w:szCs w:val="26"/>
        </w:rPr>
      </w:pPr>
      <w:r>
        <w:rPr>
          <w:rFonts w:ascii="Calibri" w:eastAsia="Calibri" w:hAnsi="Calibri" w:cs="Calibri"/>
          <w:sz w:val="26"/>
          <w:szCs w:val="26"/>
        </w:rPr>
        <w:t>Headers: {</w:t>
      </w:r>
    </w:p>
    <w:p w:rsidR="005741D4" w:rsidRDefault="00811EF3">
      <w:pPr>
        <w:rPr>
          <w:rFonts w:ascii="Calibri" w:eastAsia="Calibri" w:hAnsi="Calibri" w:cs="Calibri"/>
          <w:sz w:val="26"/>
          <w:szCs w:val="26"/>
        </w:rPr>
      </w:pPr>
      <w:r>
        <w:rPr>
          <w:rFonts w:ascii="Calibri" w:eastAsia="Calibri" w:hAnsi="Calibri" w:cs="Calibri"/>
          <w:sz w:val="26"/>
          <w:szCs w:val="26"/>
        </w:rPr>
        <w:tab/>
        <w:t>“Authorization”: “Bearer {</w:t>
      </w:r>
      <w:proofErr w:type="spellStart"/>
      <w:r>
        <w:rPr>
          <w:rFonts w:ascii="Calibri" w:eastAsia="Calibri" w:hAnsi="Calibri" w:cs="Calibri"/>
          <w:sz w:val="26"/>
          <w:szCs w:val="26"/>
        </w:rPr>
        <w:t>BettingPartnerToken</w:t>
      </w:r>
      <w:proofErr w:type="spellEnd"/>
      <w:r>
        <w:rPr>
          <w:rFonts w:ascii="Calibri" w:eastAsia="Calibri" w:hAnsi="Calibri" w:cs="Calibri"/>
          <w:sz w:val="26"/>
          <w:szCs w:val="26"/>
        </w:rPr>
        <w:t>}”</w:t>
      </w:r>
    </w:p>
    <w:p w:rsidR="005741D4" w:rsidRDefault="00811EF3">
      <w:pPr>
        <w:rPr>
          <w:rFonts w:ascii="Calibri" w:eastAsia="Calibri" w:hAnsi="Calibri" w:cs="Calibri"/>
          <w:sz w:val="26"/>
          <w:szCs w:val="26"/>
        </w:rPr>
      </w:pPr>
      <w:r>
        <w:rPr>
          <w:rFonts w:ascii="Calibri" w:eastAsia="Calibri" w:hAnsi="Calibri" w:cs="Calibri"/>
          <w:sz w:val="26"/>
          <w:szCs w:val="26"/>
        </w:rPr>
        <w:t>}</w:t>
      </w:r>
    </w:p>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t>Status Code: 200</w:t>
      </w:r>
    </w:p>
    <w:p w:rsidR="005741D4" w:rsidRDefault="00811EF3">
      <w:pPr>
        <w:rPr>
          <w:rFonts w:ascii="Calibri" w:eastAsia="Calibri" w:hAnsi="Calibri" w:cs="Calibri"/>
          <w:sz w:val="26"/>
          <w:szCs w:val="26"/>
        </w:rPr>
      </w:pPr>
      <w:r>
        <w:rPr>
          <w:rFonts w:ascii="Calibri" w:eastAsia="Calibri" w:hAnsi="Calibri" w:cs="Calibri"/>
          <w:sz w:val="26"/>
          <w:szCs w:val="26"/>
        </w:rPr>
        <w:t>Response Type: JSON</w:t>
      </w:r>
    </w:p>
    <w:p w:rsidR="005741D4" w:rsidRDefault="00811EF3">
      <w:pPr>
        <w:rPr>
          <w:rFonts w:ascii="Calibri" w:eastAsia="Calibri" w:hAnsi="Calibri" w:cs="Calibri"/>
          <w:sz w:val="26"/>
          <w:szCs w:val="26"/>
        </w:rPr>
      </w:pPr>
      <w:r>
        <w:rPr>
          <w:rFonts w:ascii="Calibri" w:eastAsia="Calibri" w:hAnsi="Calibri" w:cs="Calibri"/>
          <w:sz w:val="26"/>
          <w:szCs w:val="26"/>
        </w:rPr>
        <w:t>Response: {link: “RESULT_LINK”}</w:t>
      </w:r>
    </w:p>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t xml:space="preserve">Link </w:t>
      </w:r>
      <w:proofErr w:type="spellStart"/>
      <w:r>
        <w:rPr>
          <w:rFonts w:ascii="Calibri" w:eastAsia="Calibri" w:hAnsi="Calibri" w:cs="Calibri"/>
          <w:sz w:val="26"/>
          <w:szCs w:val="26"/>
        </w:rPr>
        <w:t>Params</w:t>
      </w:r>
      <w:proofErr w:type="spellEnd"/>
      <w:r>
        <w:rPr>
          <w:rFonts w:ascii="Calibri" w:eastAsia="Calibri" w:hAnsi="Calibri" w:cs="Calibri"/>
          <w:sz w:val="26"/>
          <w:szCs w:val="26"/>
        </w:rPr>
        <w:t>:</w:t>
      </w:r>
    </w:p>
    <w:tbl>
      <w:tblPr>
        <w:tblStyle w:val="a4"/>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6"/>
        <w:gridCol w:w="4986"/>
      </w:tblGrid>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Mid</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Merchant Id</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Pg</w:t>
            </w:r>
            <w:proofErr w:type="spellEnd"/>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Payment Gateway</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pgid</w:t>
            </w:r>
            <w:proofErr w:type="spellEnd"/>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Payment Gateway Id in All-Pay server</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Amount={amount}</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Replace {amount} with the actual amount in the link</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bpid</w:t>
            </w:r>
            <w:proofErr w:type="spellEnd"/>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Betting Partner Id</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Partner_orderid</w:t>
            </w:r>
            <w:proofErr w:type="spellEnd"/>
            <w:r>
              <w:rPr>
                <w:rFonts w:ascii="Calibri" w:eastAsia="Calibri" w:hAnsi="Calibri" w:cs="Calibri"/>
                <w:sz w:val="26"/>
                <w:szCs w:val="26"/>
              </w:rPr>
              <w:t>={</w:t>
            </w:r>
            <w:proofErr w:type="spellStart"/>
            <w:r>
              <w:rPr>
                <w:rFonts w:ascii="Calibri" w:eastAsia="Calibri" w:hAnsi="Calibri" w:cs="Calibri"/>
                <w:sz w:val="26"/>
                <w:szCs w:val="26"/>
              </w:rPr>
              <w:t>poid</w:t>
            </w:r>
            <w:proofErr w:type="spellEnd"/>
            <w:r>
              <w:rPr>
                <w:rFonts w:ascii="Calibri" w:eastAsia="Calibri" w:hAnsi="Calibri" w:cs="Calibri"/>
                <w:sz w:val="26"/>
                <w:szCs w:val="26"/>
              </w:rPr>
              <w:t>}</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Replace {</w:t>
            </w:r>
            <w:proofErr w:type="spellStart"/>
            <w:r>
              <w:rPr>
                <w:rFonts w:ascii="Calibri" w:eastAsia="Calibri" w:hAnsi="Calibri" w:cs="Calibri"/>
                <w:sz w:val="26"/>
                <w:szCs w:val="26"/>
              </w:rPr>
              <w:t>poid</w:t>
            </w:r>
            <w:proofErr w:type="spellEnd"/>
            <w:r>
              <w:rPr>
                <w:rFonts w:ascii="Calibri" w:eastAsia="Calibri" w:hAnsi="Calibri" w:cs="Calibri"/>
                <w:sz w:val="26"/>
                <w:szCs w:val="26"/>
              </w:rPr>
              <w:t xml:space="preserve">} with order id in </w:t>
            </w:r>
            <w:proofErr w:type="spellStart"/>
            <w:r>
              <w:rPr>
                <w:rFonts w:ascii="Calibri" w:eastAsia="Calibri" w:hAnsi="Calibri" w:cs="Calibri"/>
                <w:sz w:val="26"/>
                <w:szCs w:val="26"/>
              </w:rPr>
              <w:t>dafabet</w:t>
            </w:r>
            <w:proofErr w:type="spellEnd"/>
            <w:r>
              <w:rPr>
                <w:rFonts w:ascii="Calibri" w:eastAsia="Calibri" w:hAnsi="Calibri" w:cs="Calibri"/>
                <w:sz w:val="26"/>
                <w:szCs w:val="26"/>
              </w:rPr>
              <w:t xml:space="preserve"> portal for unique identification</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Prod_desc</w:t>
            </w:r>
            <w:proofErr w:type="spellEnd"/>
            <w:r>
              <w:rPr>
                <w:rFonts w:ascii="Calibri" w:eastAsia="Calibri" w:hAnsi="Calibri" w:cs="Calibri"/>
                <w:sz w:val="26"/>
                <w:szCs w:val="26"/>
              </w:rPr>
              <w:t>={</w:t>
            </w:r>
            <w:proofErr w:type="spellStart"/>
            <w:r>
              <w:rPr>
                <w:rFonts w:ascii="Calibri" w:eastAsia="Calibri" w:hAnsi="Calibri" w:cs="Calibri"/>
                <w:sz w:val="26"/>
                <w:szCs w:val="26"/>
              </w:rPr>
              <w:t>desc</w:t>
            </w:r>
            <w:proofErr w:type="spellEnd"/>
            <w:r>
              <w:rPr>
                <w:rFonts w:ascii="Calibri" w:eastAsia="Calibri" w:hAnsi="Calibri" w:cs="Calibri"/>
                <w:sz w:val="26"/>
                <w:szCs w:val="26"/>
              </w:rPr>
              <w:t>}</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Replace {</w:t>
            </w:r>
            <w:proofErr w:type="spellStart"/>
            <w:r>
              <w:rPr>
                <w:rFonts w:ascii="Calibri" w:eastAsia="Calibri" w:hAnsi="Calibri" w:cs="Calibri"/>
                <w:sz w:val="26"/>
                <w:szCs w:val="26"/>
              </w:rPr>
              <w:t>desc</w:t>
            </w:r>
            <w:proofErr w:type="spellEnd"/>
            <w:r>
              <w:rPr>
                <w:rFonts w:ascii="Calibri" w:eastAsia="Calibri" w:hAnsi="Calibri" w:cs="Calibri"/>
                <w:sz w:val="26"/>
                <w:szCs w:val="26"/>
              </w:rPr>
              <w:t xml:space="preserve">} with description of order detail. If many fields are present then send encoded </w:t>
            </w:r>
            <w:proofErr w:type="spellStart"/>
            <w:r>
              <w:rPr>
                <w:rFonts w:ascii="Calibri" w:eastAsia="Calibri" w:hAnsi="Calibri" w:cs="Calibri"/>
                <w:sz w:val="26"/>
                <w:szCs w:val="26"/>
              </w:rPr>
              <w:t>json</w:t>
            </w:r>
            <w:proofErr w:type="spellEnd"/>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Username={username}</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Name of user on </w:t>
            </w:r>
            <w:proofErr w:type="spellStart"/>
            <w:r>
              <w:rPr>
                <w:rFonts w:ascii="Calibri" w:eastAsia="Calibri" w:hAnsi="Calibri" w:cs="Calibri"/>
                <w:sz w:val="26"/>
                <w:szCs w:val="26"/>
              </w:rPr>
              <w:t>dafabet</w:t>
            </w:r>
            <w:proofErr w:type="spellEnd"/>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Useremail</w:t>
            </w:r>
            <w:proofErr w:type="spellEnd"/>
            <w:r>
              <w:rPr>
                <w:rFonts w:ascii="Calibri" w:eastAsia="Calibri" w:hAnsi="Calibri" w:cs="Calibri"/>
                <w:sz w:val="26"/>
                <w:szCs w:val="26"/>
              </w:rPr>
              <w:t>={</w:t>
            </w:r>
            <w:proofErr w:type="spellStart"/>
            <w:r>
              <w:rPr>
                <w:rFonts w:ascii="Calibri" w:eastAsia="Calibri" w:hAnsi="Calibri" w:cs="Calibri"/>
                <w:sz w:val="26"/>
                <w:szCs w:val="26"/>
              </w:rPr>
              <w:t>useremail</w:t>
            </w:r>
            <w:proofErr w:type="spellEnd"/>
            <w:r>
              <w:rPr>
                <w:rFonts w:ascii="Calibri" w:eastAsia="Calibri" w:hAnsi="Calibri" w:cs="Calibri"/>
                <w:sz w:val="26"/>
                <w:szCs w:val="26"/>
              </w:rPr>
              <w:t>}</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Email of user on </w:t>
            </w:r>
            <w:proofErr w:type="spellStart"/>
            <w:r>
              <w:rPr>
                <w:rFonts w:ascii="Calibri" w:eastAsia="Calibri" w:hAnsi="Calibri" w:cs="Calibri"/>
                <w:sz w:val="26"/>
                <w:szCs w:val="26"/>
              </w:rPr>
              <w:t>dafabet</w:t>
            </w:r>
            <w:proofErr w:type="spellEnd"/>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Userphone</w:t>
            </w:r>
            <w:proofErr w:type="spellEnd"/>
            <w:r>
              <w:rPr>
                <w:rFonts w:ascii="Calibri" w:eastAsia="Calibri" w:hAnsi="Calibri" w:cs="Calibri"/>
                <w:sz w:val="26"/>
                <w:szCs w:val="26"/>
              </w:rPr>
              <w:t>={</w:t>
            </w:r>
            <w:proofErr w:type="spellStart"/>
            <w:r>
              <w:rPr>
                <w:rFonts w:ascii="Calibri" w:eastAsia="Calibri" w:hAnsi="Calibri" w:cs="Calibri"/>
                <w:sz w:val="26"/>
                <w:szCs w:val="26"/>
              </w:rPr>
              <w:t>userphone</w:t>
            </w:r>
            <w:proofErr w:type="spellEnd"/>
            <w:r>
              <w:rPr>
                <w:rFonts w:ascii="Calibri" w:eastAsia="Calibri" w:hAnsi="Calibri" w:cs="Calibri"/>
                <w:sz w:val="26"/>
                <w:szCs w:val="26"/>
              </w:rPr>
              <w:t>}</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Mobile number of user on </w:t>
            </w:r>
            <w:proofErr w:type="spellStart"/>
            <w:r>
              <w:rPr>
                <w:rFonts w:ascii="Calibri" w:eastAsia="Calibri" w:hAnsi="Calibri" w:cs="Calibri"/>
                <w:sz w:val="26"/>
                <w:szCs w:val="26"/>
              </w:rPr>
              <w:t>dafabet</w:t>
            </w:r>
            <w:proofErr w:type="spellEnd"/>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Extra_info</w:t>
            </w:r>
            <w:proofErr w:type="spellEnd"/>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Extra Info in </w:t>
            </w:r>
            <w:proofErr w:type="spellStart"/>
            <w:r>
              <w:rPr>
                <w:rFonts w:ascii="Calibri" w:eastAsia="Calibri" w:hAnsi="Calibri" w:cs="Calibri"/>
                <w:sz w:val="26"/>
                <w:szCs w:val="26"/>
              </w:rPr>
              <w:t>json</w:t>
            </w:r>
            <w:proofErr w:type="spellEnd"/>
            <w:r>
              <w:rPr>
                <w:rFonts w:ascii="Calibri" w:eastAsia="Calibri" w:hAnsi="Calibri" w:cs="Calibri"/>
                <w:sz w:val="26"/>
                <w:szCs w:val="26"/>
              </w:rPr>
              <w:t xml:space="preserve"> format and encoded as string</w:t>
            </w:r>
          </w:p>
        </w:tc>
      </w:tr>
      <w:tr w:rsidR="005741D4">
        <w:tc>
          <w:tcPr>
            <w:tcW w:w="35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color w:val="FF0000"/>
                <w:sz w:val="26"/>
                <w:szCs w:val="26"/>
              </w:rPr>
            </w:pPr>
            <w:proofErr w:type="spellStart"/>
            <w:r w:rsidRPr="009E4598">
              <w:rPr>
                <w:rFonts w:ascii="Calibri" w:eastAsia="Calibri" w:hAnsi="Calibri" w:cs="Calibri"/>
                <w:color w:val="000000" w:themeColor="text1"/>
                <w:sz w:val="26"/>
                <w:szCs w:val="26"/>
              </w:rPr>
              <w:t>allpayCallbackUrl</w:t>
            </w:r>
            <w:proofErr w:type="spellEnd"/>
            <w:r w:rsidRPr="009E4598">
              <w:rPr>
                <w:rFonts w:ascii="Calibri" w:eastAsia="Calibri" w:hAnsi="Calibri" w:cs="Calibri"/>
                <w:color w:val="000000" w:themeColor="text1"/>
                <w:sz w:val="26"/>
                <w:szCs w:val="26"/>
              </w:rPr>
              <w:t>={</w:t>
            </w:r>
            <w:proofErr w:type="spellStart"/>
            <w:r w:rsidRPr="009E4598">
              <w:rPr>
                <w:rFonts w:ascii="Calibri" w:eastAsia="Calibri" w:hAnsi="Calibri" w:cs="Calibri"/>
                <w:color w:val="000000" w:themeColor="text1"/>
                <w:sz w:val="26"/>
                <w:szCs w:val="26"/>
              </w:rPr>
              <w:t>callbackurl</w:t>
            </w:r>
            <w:proofErr w:type="spellEnd"/>
            <w:r w:rsidRPr="009E4598">
              <w:rPr>
                <w:rFonts w:ascii="Calibri" w:eastAsia="Calibri" w:hAnsi="Calibri" w:cs="Calibri"/>
                <w:color w:val="000000" w:themeColor="text1"/>
                <w:sz w:val="26"/>
                <w:szCs w:val="26"/>
              </w:rPr>
              <w:t>}</w:t>
            </w:r>
          </w:p>
        </w:tc>
        <w:tc>
          <w:tcPr>
            <w:tcW w:w="498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Callback </w:t>
            </w:r>
            <w:proofErr w:type="spellStart"/>
            <w:r>
              <w:rPr>
                <w:rFonts w:ascii="Calibri" w:eastAsia="Calibri" w:hAnsi="Calibri" w:cs="Calibri"/>
                <w:sz w:val="26"/>
                <w:szCs w:val="26"/>
              </w:rPr>
              <w:t>url</w:t>
            </w:r>
            <w:proofErr w:type="spellEnd"/>
            <w:r>
              <w:rPr>
                <w:rFonts w:ascii="Calibri" w:eastAsia="Calibri" w:hAnsi="Calibri" w:cs="Calibri"/>
                <w:sz w:val="26"/>
                <w:szCs w:val="26"/>
              </w:rPr>
              <w:t xml:space="preserve"> where </w:t>
            </w:r>
            <w:proofErr w:type="spellStart"/>
            <w:r>
              <w:rPr>
                <w:rFonts w:ascii="Calibri" w:eastAsia="Calibri" w:hAnsi="Calibri" w:cs="Calibri"/>
                <w:sz w:val="26"/>
                <w:szCs w:val="26"/>
              </w:rPr>
              <w:t>Allpay</w:t>
            </w:r>
            <w:proofErr w:type="spellEnd"/>
            <w:r>
              <w:rPr>
                <w:rFonts w:ascii="Calibri" w:eastAsia="Calibri" w:hAnsi="Calibri" w:cs="Calibri"/>
                <w:sz w:val="26"/>
                <w:szCs w:val="26"/>
              </w:rPr>
              <w:t xml:space="preserve"> server can notify betting partner about the status of transaction</w:t>
            </w:r>
          </w:p>
        </w:tc>
      </w:tr>
    </w:tbl>
    <w:p w:rsidR="005741D4" w:rsidRDefault="005741D4">
      <w:pPr>
        <w:rPr>
          <w:rFonts w:ascii="Calibri" w:eastAsia="Calibri" w:hAnsi="Calibri" w:cs="Calibri"/>
          <w:sz w:val="26"/>
          <w:szCs w:val="26"/>
        </w:rPr>
      </w:pPr>
    </w:p>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lastRenderedPageBreak/>
        <w:t xml:space="preserve">Note: </w:t>
      </w:r>
      <w:proofErr w:type="spellStart"/>
      <w:r>
        <w:rPr>
          <w:rFonts w:ascii="Calibri" w:eastAsia="Calibri" w:hAnsi="Calibri" w:cs="Calibri"/>
          <w:sz w:val="26"/>
          <w:szCs w:val="26"/>
        </w:rPr>
        <w:t>BettingPartnerToken</w:t>
      </w:r>
      <w:proofErr w:type="spellEnd"/>
      <w:r>
        <w:rPr>
          <w:rFonts w:ascii="Calibri" w:eastAsia="Calibri" w:hAnsi="Calibri" w:cs="Calibri"/>
          <w:sz w:val="26"/>
          <w:szCs w:val="26"/>
        </w:rPr>
        <w:t xml:space="preserve"> can be generated from the </w:t>
      </w:r>
      <w:proofErr w:type="spellStart"/>
      <w:r>
        <w:rPr>
          <w:rFonts w:ascii="Calibri" w:eastAsia="Calibri" w:hAnsi="Calibri" w:cs="Calibri"/>
          <w:sz w:val="26"/>
          <w:szCs w:val="26"/>
        </w:rPr>
        <w:t>AllPay</w:t>
      </w:r>
      <w:proofErr w:type="spellEnd"/>
      <w:r>
        <w:rPr>
          <w:rFonts w:ascii="Calibri" w:eastAsia="Calibri" w:hAnsi="Calibri" w:cs="Calibri"/>
          <w:sz w:val="26"/>
          <w:szCs w:val="26"/>
        </w:rPr>
        <w:t xml:space="preserve"> portal. This token is alive for a long time, so one should take care of securing it properly on server. It should NOT be shared by anyone. In case it is compromised then new token should be generat</w:t>
      </w:r>
      <w:r>
        <w:rPr>
          <w:rFonts w:ascii="Calibri" w:eastAsia="Calibri" w:hAnsi="Calibri" w:cs="Calibri"/>
          <w:sz w:val="26"/>
          <w:szCs w:val="26"/>
        </w:rPr>
        <w:t>ed and updated on server for sending further request.</w:t>
      </w:r>
    </w:p>
    <w:p w:rsidR="005741D4" w:rsidRDefault="005741D4">
      <w:pPr>
        <w:rPr>
          <w:rFonts w:ascii="Calibri" w:eastAsia="Calibri" w:hAnsi="Calibri" w:cs="Calibri"/>
          <w:sz w:val="26"/>
          <w:szCs w:val="26"/>
        </w:rPr>
      </w:pPr>
    </w:p>
    <w:p w:rsidR="005741D4" w:rsidRDefault="00811EF3">
      <w:pPr>
        <w:numPr>
          <w:ilvl w:val="0"/>
          <w:numId w:val="1"/>
        </w:numPr>
        <w:rPr>
          <w:rFonts w:ascii="Calibri" w:eastAsia="Calibri" w:hAnsi="Calibri" w:cs="Calibri"/>
          <w:sz w:val="26"/>
          <w:szCs w:val="26"/>
        </w:rPr>
      </w:pPr>
      <w:r>
        <w:rPr>
          <w:rFonts w:ascii="Calibri" w:eastAsia="Calibri" w:hAnsi="Calibri" w:cs="Calibri"/>
          <w:sz w:val="26"/>
          <w:szCs w:val="26"/>
        </w:rPr>
        <w:t>Submitting transaction to server</w:t>
      </w:r>
    </w:p>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t>Method: POST</w:t>
      </w:r>
    </w:p>
    <w:p w:rsidR="005741D4" w:rsidRDefault="00811EF3">
      <w:pPr>
        <w:rPr>
          <w:rFonts w:ascii="Calibri" w:eastAsia="Calibri" w:hAnsi="Calibri" w:cs="Calibri"/>
          <w:sz w:val="26"/>
          <w:szCs w:val="26"/>
        </w:rPr>
      </w:pPr>
      <w:proofErr w:type="gramStart"/>
      <w:r>
        <w:rPr>
          <w:rFonts w:ascii="Calibri" w:eastAsia="Calibri" w:hAnsi="Calibri" w:cs="Calibri"/>
          <w:sz w:val="26"/>
          <w:szCs w:val="26"/>
        </w:rPr>
        <w:t>Url</w:t>
      </w:r>
      <w:proofErr w:type="gramEnd"/>
      <w:r>
        <w:rPr>
          <w:rFonts w:ascii="Calibri" w:eastAsia="Calibri" w:hAnsi="Calibri" w:cs="Calibri"/>
          <w:sz w:val="26"/>
          <w:szCs w:val="26"/>
        </w:rPr>
        <w:t>: /Transaction</w:t>
      </w:r>
    </w:p>
    <w:p w:rsidR="005741D4" w:rsidRDefault="00811EF3">
      <w:pPr>
        <w:rPr>
          <w:rFonts w:ascii="Calibri" w:eastAsia="Calibri" w:hAnsi="Calibri" w:cs="Calibri"/>
          <w:sz w:val="26"/>
          <w:szCs w:val="26"/>
        </w:rPr>
      </w:pPr>
      <w:r>
        <w:rPr>
          <w:rFonts w:ascii="Calibri" w:eastAsia="Calibri" w:hAnsi="Calibri" w:cs="Calibri"/>
          <w:sz w:val="26"/>
          <w:szCs w:val="26"/>
        </w:rPr>
        <w:t xml:space="preserve">Body: </w:t>
      </w:r>
    </w:p>
    <w:tbl>
      <w:tblPr>
        <w:tblStyle w:val="a5"/>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6"/>
        <w:gridCol w:w="1767"/>
        <w:gridCol w:w="4419"/>
      </w:tblGrid>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Parameter</w:t>
            </w:r>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Type</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Description</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bpid</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Present in the link in query </w:t>
            </w:r>
            <w:proofErr w:type="spellStart"/>
            <w:r>
              <w:rPr>
                <w:rFonts w:ascii="Calibri" w:eastAsia="Calibri" w:hAnsi="Calibri" w:cs="Calibri"/>
                <w:sz w:val="26"/>
                <w:szCs w:val="26"/>
              </w:rPr>
              <w:t>params</w:t>
            </w:r>
            <w:proofErr w:type="spellEnd"/>
            <w:r>
              <w:rPr>
                <w:rFonts w:ascii="Calibri" w:eastAsia="Calibri" w:hAnsi="Calibri" w:cs="Calibri"/>
                <w:sz w:val="26"/>
                <w:szCs w:val="26"/>
              </w:rPr>
              <w:t>.</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partnerOrderId</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Obtained from Betting partner portal for identifying transaction has happened against which order</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partnerUserId</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Obtained from Betting Partner portal for identifying user for which transaction has happened</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partnerUserDetail</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Json</w:t>
            </w:r>
            <w:proofErr w:type="spellEnd"/>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Obtained from Betti</w:t>
            </w:r>
            <w:r>
              <w:rPr>
                <w:rFonts w:ascii="Calibri" w:eastAsia="Calibri" w:hAnsi="Calibri" w:cs="Calibri"/>
                <w:sz w:val="26"/>
                <w:szCs w:val="26"/>
              </w:rPr>
              <w:t>ng portal.</w:t>
            </w:r>
            <w:r>
              <w:rPr>
                <w:rFonts w:ascii="Calibri" w:eastAsia="Calibri" w:hAnsi="Calibri" w:cs="Calibri"/>
                <w:sz w:val="26"/>
                <w:szCs w:val="26"/>
              </w:rPr>
              <w:br/>
              <w:t xml:space="preserve">Username, email, mobile </w:t>
            </w:r>
            <w:proofErr w:type="spellStart"/>
            <w:r>
              <w:rPr>
                <w:rFonts w:ascii="Calibri" w:eastAsia="Calibri" w:hAnsi="Calibri" w:cs="Calibri"/>
                <w:sz w:val="26"/>
                <w:szCs w:val="26"/>
              </w:rPr>
              <w:t>etc</w:t>
            </w:r>
            <w:proofErr w:type="spellEnd"/>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Amount</w:t>
            </w:r>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Number</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Obtained from betting portal</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paymentGatewayId</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Present in the link in query </w:t>
            </w:r>
            <w:proofErr w:type="spellStart"/>
            <w:r>
              <w:rPr>
                <w:rFonts w:ascii="Calibri" w:eastAsia="Calibri" w:hAnsi="Calibri" w:cs="Calibri"/>
                <w:sz w:val="26"/>
                <w:szCs w:val="26"/>
              </w:rPr>
              <w:t>params</w:t>
            </w:r>
            <w:proofErr w:type="spellEnd"/>
            <w:r>
              <w:rPr>
                <w:rFonts w:ascii="Calibri" w:eastAsia="Calibri" w:hAnsi="Calibri" w:cs="Calibri"/>
                <w:sz w:val="26"/>
                <w:szCs w:val="26"/>
              </w:rPr>
              <w:t>.</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paymentMode</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UPI/CREDIT CARD/DEBIT CARD/NETBANKING</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paymentDetails</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JSON</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Payment Details as much as possible, obtained from payment gateway</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proofErr w:type="spellStart"/>
            <w:r>
              <w:rPr>
                <w:rFonts w:ascii="Calibri" w:eastAsia="Calibri" w:hAnsi="Calibri" w:cs="Calibri"/>
                <w:sz w:val="26"/>
                <w:szCs w:val="26"/>
              </w:rPr>
              <w:t>extra_info</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JSON</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Additional Information from betting partner</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comment</w:t>
            </w:r>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Any extra notes</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status</w:t>
            </w:r>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 xml:space="preserve">COMPLETED, PENDING, CAPTURED </w:t>
            </w:r>
            <w:proofErr w:type="spellStart"/>
            <w:r>
              <w:rPr>
                <w:rFonts w:ascii="Calibri" w:eastAsia="Calibri" w:hAnsi="Calibri" w:cs="Calibri"/>
                <w:sz w:val="26"/>
                <w:szCs w:val="26"/>
              </w:rPr>
              <w:t>etc</w:t>
            </w:r>
            <w:proofErr w:type="spellEnd"/>
            <w:r>
              <w:rPr>
                <w:rFonts w:ascii="Calibri" w:eastAsia="Calibri" w:hAnsi="Calibri" w:cs="Calibri"/>
                <w:sz w:val="26"/>
                <w:szCs w:val="26"/>
              </w:rPr>
              <w:br/>
              <w:t>Status from payment gateway</w:t>
            </w:r>
          </w:p>
        </w:tc>
      </w:tr>
      <w:tr w:rsidR="005741D4">
        <w:tc>
          <w:tcPr>
            <w:tcW w:w="23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color w:val="FF0000"/>
                <w:sz w:val="26"/>
                <w:szCs w:val="26"/>
              </w:rPr>
            </w:pPr>
            <w:proofErr w:type="spellStart"/>
            <w:r w:rsidRPr="009E4598">
              <w:rPr>
                <w:rFonts w:ascii="Calibri" w:eastAsia="Calibri" w:hAnsi="Calibri" w:cs="Calibri"/>
                <w:color w:val="000000" w:themeColor="text1"/>
                <w:sz w:val="26"/>
                <w:szCs w:val="26"/>
              </w:rPr>
              <w:t>allpayCallbackUrl</w:t>
            </w:r>
            <w:proofErr w:type="spellEnd"/>
          </w:p>
        </w:tc>
        <w:tc>
          <w:tcPr>
            <w:tcW w:w="1767"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Pr="009E4598" w:rsidRDefault="00811EF3">
            <w:pPr>
              <w:rPr>
                <w:rFonts w:ascii="Calibri" w:eastAsia="Calibri" w:hAnsi="Calibri" w:cs="Calibri"/>
                <w:color w:val="000000" w:themeColor="text1"/>
                <w:sz w:val="26"/>
                <w:szCs w:val="26"/>
              </w:rPr>
            </w:pPr>
            <w:r w:rsidRPr="009E4598">
              <w:rPr>
                <w:rFonts w:ascii="Calibri" w:eastAsia="Calibri" w:hAnsi="Calibri" w:cs="Calibri"/>
                <w:color w:val="000000" w:themeColor="text1"/>
                <w:sz w:val="26"/>
                <w:szCs w:val="26"/>
              </w:rPr>
              <w:t>STRING</w:t>
            </w:r>
          </w:p>
        </w:tc>
        <w:tc>
          <w:tcPr>
            <w:tcW w:w="441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Pr="009E4598" w:rsidRDefault="00811EF3">
            <w:pPr>
              <w:rPr>
                <w:rFonts w:ascii="Calibri" w:eastAsia="Calibri" w:hAnsi="Calibri" w:cs="Calibri"/>
                <w:color w:val="000000" w:themeColor="text1"/>
                <w:sz w:val="26"/>
                <w:szCs w:val="26"/>
              </w:rPr>
            </w:pPr>
            <w:r w:rsidRPr="009E4598">
              <w:rPr>
                <w:rFonts w:ascii="Calibri" w:eastAsia="Calibri" w:hAnsi="Calibri" w:cs="Calibri"/>
                <w:color w:val="000000" w:themeColor="text1"/>
                <w:sz w:val="26"/>
                <w:szCs w:val="26"/>
              </w:rPr>
              <w:t>Obtained from betting portal</w:t>
            </w:r>
          </w:p>
        </w:tc>
      </w:tr>
    </w:tbl>
    <w:p w:rsidR="005741D4" w:rsidRDefault="005741D4">
      <w:pPr>
        <w:rPr>
          <w:rFonts w:ascii="Calibri" w:eastAsia="Calibri" w:hAnsi="Calibri" w:cs="Calibri"/>
          <w:sz w:val="26"/>
          <w:szCs w:val="26"/>
        </w:rPr>
      </w:pPr>
    </w:p>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t>Status Codes:</w:t>
      </w:r>
    </w:p>
    <w:tbl>
      <w:tblPr>
        <w:tblStyle w:val="a6"/>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4261"/>
      </w:tblGrid>
      <w:tr w:rsidR="005741D4">
        <w:tc>
          <w:tcPr>
            <w:tcW w:w="4261" w:type="dxa"/>
            <w:tcBorders>
              <w:top w:val="single" w:sz="4" w:space="0" w:color="000000"/>
              <w:left w:val="single" w:sz="4" w:space="0" w:color="000000"/>
              <w:bottom w:val="single" w:sz="4" w:space="0" w:color="000000"/>
              <w:right w:val="single" w:sz="4" w:space="0" w:color="000000"/>
            </w:tcBorders>
          </w:tcPr>
          <w:p w:rsidR="005741D4" w:rsidRDefault="00811EF3">
            <w:pPr>
              <w:rPr>
                <w:rFonts w:ascii="Calibri" w:eastAsia="Calibri" w:hAnsi="Calibri" w:cs="Calibri"/>
                <w:sz w:val="26"/>
                <w:szCs w:val="26"/>
              </w:rPr>
            </w:pPr>
            <w:r>
              <w:rPr>
                <w:rFonts w:ascii="Calibri" w:eastAsia="Calibri" w:hAnsi="Calibri" w:cs="Calibri"/>
                <w:sz w:val="26"/>
                <w:szCs w:val="26"/>
              </w:rPr>
              <w:t>Success</w:t>
            </w:r>
          </w:p>
        </w:tc>
        <w:tc>
          <w:tcPr>
            <w:tcW w:w="4261" w:type="dxa"/>
            <w:tcBorders>
              <w:top w:val="single" w:sz="4" w:space="0" w:color="000000"/>
              <w:left w:val="single" w:sz="4" w:space="0" w:color="000000"/>
              <w:bottom w:val="single" w:sz="4" w:space="0" w:color="000000"/>
              <w:right w:val="single" w:sz="4" w:space="0" w:color="000000"/>
            </w:tcBorders>
          </w:tcPr>
          <w:p w:rsidR="005741D4" w:rsidRDefault="00811EF3">
            <w:pPr>
              <w:rPr>
                <w:rFonts w:ascii="Calibri" w:eastAsia="Calibri" w:hAnsi="Calibri" w:cs="Calibri"/>
                <w:sz w:val="26"/>
                <w:szCs w:val="26"/>
              </w:rPr>
            </w:pPr>
            <w:r>
              <w:rPr>
                <w:rFonts w:ascii="Calibri" w:eastAsia="Calibri" w:hAnsi="Calibri" w:cs="Calibri"/>
                <w:sz w:val="26"/>
                <w:szCs w:val="26"/>
              </w:rPr>
              <w:t>201</w:t>
            </w:r>
          </w:p>
        </w:tc>
      </w:tr>
      <w:tr w:rsidR="005741D4">
        <w:tc>
          <w:tcPr>
            <w:tcW w:w="426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Permission Denied</w:t>
            </w:r>
          </w:p>
        </w:tc>
        <w:tc>
          <w:tcPr>
            <w:tcW w:w="426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403</w:t>
            </w:r>
          </w:p>
        </w:tc>
      </w:tr>
      <w:tr w:rsidR="005741D4">
        <w:tc>
          <w:tcPr>
            <w:tcW w:w="426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Internal Server Error</w:t>
            </w:r>
          </w:p>
        </w:tc>
        <w:tc>
          <w:tcPr>
            <w:tcW w:w="426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5741D4" w:rsidRDefault="00811EF3">
            <w:pPr>
              <w:rPr>
                <w:rFonts w:ascii="Calibri" w:eastAsia="Calibri" w:hAnsi="Calibri" w:cs="Calibri"/>
                <w:sz w:val="26"/>
                <w:szCs w:val="26"/>
              </w:rPr>
            </w:pPr>
            <w:r>
              <w:rPr>
                <w:rFonts w:ascii="Calibri" w:eastAsia="Calibri" w:hAnsi="Calibri" w:cs="Calibri"/>
                <w:sz w:val="26"/>
                <w:szCs w:val="26"/>
              </w:rPr>
              <w:t>500</w:t>
            </w:r>
          </w:p>
        </w:tc>
      </w:tr>
    </w:tbl>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t>Headers: {</w:t>
      </w:r>
    </w:p>
    <w:p w:rsidR="005741D4" w:rsidRDefault="00811EF3">
      <w:pPr>
        <w:rPr>
          <w:rFonts w:ascii="Calibri" w:eastAsia="Calibri" w:hAnsi="Calibri" w:cs="Calibri"/>
          <w:sz w:val="26"/>
          <w:szCs w:val="26"/>
        </w:rPr>
      </w:pPr>
      <w:r>
        <w:rPr>
          <w:rFonts w:ascii="Calibri" w:eastAsia="Calibri" w:hAnsi="Calibri" w:cs="Calibri"/>
          <w:sz w:val="26"/>
          <w:szCs w:val="26"/>
        </w:rPr>
        <w:tab/>
        <w:t>“Authorization”: “Bearer {</w:t>
      </w:r>
      <w:proofErr w:type="spellStart"/>
      <w:r>
        <w:rPr>
          <w:rFonts w:ascii="Calibri" w:eastAsia="Calibri" w:hAnsi="Calibri" w:cs="Calibri"/>
          <w:sz w:val="26"/>
          <w:szCs w:val="26"/>
        </w:rPr>
        <w:t>MerchantToken</w:t>
      </w:r>
      <w:proofErr w:type="spellEnd"/>
      <w:r>
        <w:rPr>
          <w:rFonts w:ascii="Calibri" w:eastAsia="Calibri" w:hAnsi="Calibri" w:cs="Calibri"/>
          <w:sz w:val="26"/>
          <w:szCs w:val="26"/>
        </w:rPr>
        <w:t>}”</w:t>
      </w:r>
    </w:p>
    <w:p w:rsidR="005741D4" w:rsidRDefault="00811EF3">
      <w:pPr>
        <w:rPr>
          <w:rFonts w:ascii="Calibri" w:eastAsia="Calibri" w:hAnsi="Calibri" w:cs="Calibri"/>
          <w:sz w:val="26"/>
          <w:szCs w:val="26"/>
        </w:rPr>
      </w:pPr>
      <w:r>
        <w:rPr>
          <w:rFonts w:ascii="Calibri" w:eastAsia="Calibri" w:hAnsi="Calibri" w:cs="Calibri"/>
          <w:sz w:val="26"/>
          <w:szCs w:val="26"/>
        </w:rPr>
        <w:lastRenderedPageBreak/>
        <w:t>}</w:t>
      </w:r>
    </w:p>
    <w:p w:rsidR="005741D4" w:rsidRDefault="005741D4">
      <w:pPr>
        <w:rPr>
          <w:rFonts w:ascii="Calibri" w:eastAsia="Calibri" w:hAnsi="Calibri" w:cs="Calibri"/>
          <w:sz w:val="26"/>
          <w:szCs w:val="26"/>
        </w:rPr>
      </w:pPr>
      <w:bookmarkStart w:id="40" w:name="_heading=h.2jxsxqh" w:colFirst="0" w:colLast="0"/>
      <w:bookmarkEnd w:id="40"/>
    </w:p>
    <w:p w:rsidR="005741D4" w:rsidRDefault="00811EF3">
      <w:pPr>
        <w:rPr>
          <w:rFonts w:ascii="Calibri" w:eastAsia="Calibri" w:hAnsi="Calibri" w:cs="Calibri"/>
          <w:sz w:val="26"/>
          <w:szCs w:val="26"/>
        </w:rPr>
      </w:pPr>
      <w:r>
        <w:rPr>
          <w:rFonts w:ascii="Calibri" w:eastAsia="Calibri" w:hAnsi="Calibri" w:cs="Calibri"/>
          <w:sz w:val="26"/>
          <w:szCs w:val="26"/>
        </w:rPr>
        <w:t>Response Type: JSON</w:t>
      </w:r>
    </w:p>
    <w:p w:rsidR="005741D4" w:rsidRDefault="00811EF3">
      <w:pPr>
        <w:rPr>
          <w:rFonts w:ascii="Calibri" w:eastAsia="Calibri" w:hAnsi="Calibri" w:cs="Calibri"/>
          <w:sz w:val="26"/>
          <w:szCs w:val="26"/>
        </w:rPr>
      </w:pPr>
      <w:r>
        <w:rPr>
          <w:rFonts w:ascii="Calibri" w:eastAsia="Calibri" w:hAnsi="Calibri" w:cs="Calibri"/>
          <w:sz w:val="26"/>
          <w:szCs w:val="26"/>
        </w:rPr>
        <w:t>Response: {“</w:t>
      </w:r>
      <w:proofErr w:type="spellStart"/>
      <w:r>
        <w:rPr>
          <w:rFonts w:ascii="Calibri" w:eastAsia="Calibri" w:hAnsi="Calibri" w:cs="Calibri"/>
          <w:sz w:val="26"/>
          <w:szCs w:val="26"/>
        </w:rPr>
        <w:t>msg</w:t>
      </w:r>
      <w:proofErr w:type="spellEnd"/>
      <w:r>
        <w:rPr>
          <w:rFonts w:ascii="Calibri" w:eastAsia="Calibri" w:hAnsi="Calibri" w:cs="Calibri"/>
          <w:sz w:val="26"/>
          <w:szCs w:val="26"/>
        </w:rPr>
        <w:t>”:”Transaction Created”}</w:t>
      </w:r>
    </w:p>
    <w:p w:rsidR="005741D4" w:rsidRDefault="005741D4">
      <w:pPr>
        <w:rPr>
          <w:rFonts w:ascii="Calibri" w:eastAsia="Calibri" w:hAnsi="Calibri" w:cs="Calibri"/>
          <w:sz w:val="26"/>
          <w:szCs w:val="26"/>
        </w:rPr>
      </w:pPr>
    </w:p>
    <w:p w:rsidR="005741D4" w:rsidRDefault="00811EF3">
      <w:pPr>
        <w:rPr>
          <w:rFonts w:ascii="Calibri" w:eastAsia="Calibri" w:hAnsi="Calibri" w:cs="Calibri"/>
          <w:sz w:val="26"/>
          <w:szCs w:val="26"/>
        </w:rPr>
      </w:pPr>
      <w:r>
        <w:rPr>
          <w:rFonts w:ascii="Calibri" w:eastAsia="Calibri" w:hAnsi="Calibri" w:cs="Calibri"/>
          <w:sz w:val="26"/>
          <w:szCs w:val="26"/>
        </w:rPr>
        <w:t xml:space="preserve">Note: </w:t>
      </w:r>
      <w:proofErr w:type="spellStart"/>
      <w:r>
        <w:rPr>
          <w:rFonts w:ascii="Calibri" w:eastAsia="Calibri" w:hAnsi="Calibri" w:cs="Calibri"/>
          <w:sz w:val="26"/>
          <w:szCs w:val="26"/>
        </w:rPr>
        <w:t>MerchantToken</w:t>
      </w:r>
      <w:proofErr w:type="spellEnd"/>
      <w:r>
        <w:rPr>
          <w:rFonts w:ascii="Calibri" w:eastAsia="Calibri" w:hAnsi="Calibri" w:cs="Calibri"/>
          <w:sz w:val="26"/>
          <w:szCs w:val="26"/>
        </w:rPr>
        <w:t xml:space="preserve"> can be generated from the </w:t>
      </w:r>
      <w:proofErr w:type="spellStart"/>
      <w:r>
        <w:rPr>
          <w:rFonts w:ascii="Calibri" w:eastAsia="Calibri" w:hAnsi="Calibri" w:cs="Calibri"/>
          <w:sz w:val="26"/>
          <w:szCs w:val="26"/>
        </w:rPr>
        <w:t>AllPay</w:t>
      </w:r>
      <w:proofErr w:type="spellEnd"/>
      <w:r>
        <w:rPr>
          <w:rFonts w:ascii="Calibri" w:eastAsia="Calibri" w:hAnsi="Calibri" w:cs="Calibri"/>
          <w:sz w:val="26"/>
          <w:szCs w:val="26"/>
        </w:rPr>
        <w:t xml:space="preserve"> portal. This token is alive for a long time, so one should take care of securing it properly on server. It should NOT be shared by anyone. In case it is compromised then new token should be generated and</w:t>
      </w:r>
      <w:r>
        <w:rPr>
          <w:rFonts w:ascii="Calibri" w:eastAsia="Calibri" w:hAnsi="Calibri" w:cs="Calibri"/>
          <w:sz w:val="26"/>
          <w:szCs w:val="26"/>
        </w:rPr>
        <w:t xml:space="preserve"> updated on server for sending further request.</w:t>
      </w:r>
    </w:p>
    <w:p w:rsidR="005741D4" w:rsidRDefault="005741D4">
      <w:pPr>
        <w:rPr>
          <w:rFonts w:ascii="Calibri" w:eastAsia="Calibri" w:hAnsi="Calibri" w:cs="Calibri"/>
        </w:rPr>
      </w:pPr>
    </w:p>
    <w:p w:rsidR="005741D4" w:rsidRDefault="005741D4">
      <w:pPr>
        <w:rPr>
          <w:rFonts w:ascii="Calibri" w:eastAsia="Calibri" w:hAnsi="Calibri" w:cs="Calibri"/>
        </w:rPr>
      </w:pPr>
    </w:p>
    <w:p w:rsidR="005741D4" w:rsidRDefault="005741D4">
      <w:pPr>
        <w:rPr>
          <w:rFonts w:ascii="Calibri" w:eastAsia="Calibri" w:hAnsi="Calibri" w:cs="Calibri"/>
        </w:rPr>
      </w:pPr>
    </w:p>
    <w:p w:rsidR="005741D4" w:rsidRPr="009E4598" w:rsidRDefault="00811EF3">
      <w:pPr>
        <w:keepNext/>
        <w:pBdr>
          <w:top w:val="nil"/>
          <w:left w:val="nil"/>
          <w:bottom w:val="nil"/>
          <w:right w:val="nil"/>
          <w:between w:val="nil"/>
        </w:pBdr>
        <w:spacing w:before="400" w:after="240"/>
        <w:ind w:left="720"/>
        <w:rPr>
          <w:rFonts w:ascii="Calibri" w:eastAsia="Calibri" w:hAnsi="Calibri" w:cs="Calibri"/>
          <w:b/>
          <w:color w:val="000000" w:themeColor="text1"/>
          <w:sz w:val="30"/>
          <w:szCs w:val="30"/>
        </w:rPr>
      </w:pPr>
      <w:r w:rsidRPr="009E4598">
        <w:rPr>
          <w:rFonts w:ascii="Calibri" w:eastAsia="Calibri" w:hAnsi="Calibri" w:cs="Calibri"/>
          <w:b/>
          <w:color w:val="000000" w:themeColor="text1"/>
          <w:sz w:val="30"/>
          <w:szCs w:val="30"/>
        </w:rPr>
        <w:t>Get Transaction Status - For betting partner, in case they want details of any transaction later</w:t>
      </w:r>
    </w:p>
    <w:p w:rsidR="005741D4" w:rsidRPr="009E4598" w:rsidRDefault="00811EF3">
      <w:pPr>
        <w:keepNext/>
        <w:pBdr>
          <w:top w:val="nil"/>
          <w:left w:val="nil"/>
          <w:bottom w:val="nil"/>
          <w:right w:val="nil"/>
          <w:between w:val="nil"/>
        </w:pBdr>
        <w:spacing w:before="400" w:after="240"/>
        <w:ind w:left="720"/>
        <w:rPr>
          <w:rFonts w:ascii="Calibri" w:eastAsia="Calibri" w:hAnsi="Calibri" w:cs="Calibri"/>
          <w:color w:val="000000" w:themeColor="text1"/>
        </w:rPr>
      </w:pPr>
      <w:r w:rsidRPr="009E4598">
        <w:rPr>
          <w:rFonts w:ascii="Calibri" w:eastAsia="Calibri" w:hAnsi="Calibri" w:cs="Calibri"/>
          <w:color w:val="000000" w:themeColor="text1"/>
        </w:rPr>
        <w:t xml:space="preserve">Endpoint </w:t>
      </w:r>
      <w:proofErr w:type="gramStart"/>
      <w:r w:rsidRPr="009E4598">
        <w:rPr>
          <w:rFonts w:ascii="Calibri" w:eastAsia="Calibri" w:hAnsi="Calibri" w:cs="Calibri"/>
          <w:color w:val="000000" w:themeColor="text1"/>
        </w:rPr>
        <w:t>Url</w:t>
      </w:r>
      <w:proofErr w:type="gramEnd"/>
      <w:r w:rsidRPr="009E4598">
        <w:rPr>
          <w:rFonts w:ascii="Calibri" w:eastAsia="Calibri" w:hAnsi="Calibri" w:cs="Calibri"/>
          <w:color w:val="000000" w:themeColor="text1"/>
        </w:rPr>
        <w:t>: /Transaction/</w:t>
      </w:r>
      <w:proofErr w:type="spellStart"/>
      <w:r w:rsidRPr="009E4598">
        <w:rPr>
          <w:rFonts w:ascii="Calibri" w:eastAsia="Calibri" w:hAnsi="Calibri" w:cs="Calibri"/>
          <w:color w:val="000000" w:themeColor="text1"/>
        </w:rPr>
        <w:t>getTransactionByPartnerOrderId</w:t>
      </w:r>
      <w:proofErr w:type="spellEnd"/>
    </w:p>
    <w:p w:rsidR="005741D4" w:rsidRPr="009E4598" w:rsidRDefault="00811EF3">
      <w:pPr>
        <w:keepNext/>
        <w:pBdr>
          <w:top w:val="nil"/>
          <w:left w:val="nil"/>
          <w:bottom w:val="nil"/>
          <w:right w:val="nil"/>
          <w:between w:val="nil"/>
        </w:pBdr>
        <w:spacing w:before="400" w:after="240"/>
        <w:ind w:left="720"/>
        <w:rPr>
          <w:rFonts w:ascii="Calibri" w:eastAsia="Calibri" w:hAnsi="Calibri" w:cs="Calibri"/>
          <w:color w:val="000000" w:themeColor="text1"/>
        </w:rPr>
      </w:pPr>
      <w:r w:rsidRPr="009E4598">
        <w:rPr>
          <w:rFonts w:ascii="Calibri" w:eastAsia="Calibri" w:hAnsi="Calibri" w:cs="Calibri"/>
          <w:color w:val="000000" w:themeColor="text1"/>
        </w:rPr>
        <w:t>Method: GET</w:t>
      </w:r>
    </w:p>
    <w:p w:rsidR="005741D4" w:rsidRPr="009E4598" w:rsidRDefault="00811EF3">
      <w:pPr>
        <w:keepNext/>
        <w:pBdr>
          <w:top w:val="nil"/>
          <w:left w:val="nil"/>
          <w:bottom w:val="nil"/>
          <w:right w:val="nil"/>
          <w:between w:val="nil"/>
        </w:pBdr>
        <w:spacing w:before="400" w:after="240"/>
        <w:ind w:left="720"/>
        <w:rPr>
          <w:rFonts w:ascii="Calibri" w:eastAsia="Calibri" w:hAnsi="Calibri" w:cs="Calibri"/>
          <w:color w:val="000000" w:themeColor="text1"/>
        </w:rPr>
      </w:pPr>
      <w:r w:rsidRPr="009E4598">
        <w:rPr>
          <w:rFonts w:ascii="Calibri" w:eastAsia="Calibri" w:hAnsi="Calibri" w:cs="Calibri"/>
          <w:color w:val="000000" w:themeColor="text1"/>
        </w:rPr>
        <w:t>Headers: Authorization: Bearer {</w:t>
      </w:r>
      <w:proofErr w:type="spellStart"/>
      <w:r w:rsidRPr="009E4598">
        <w:rPr>
          <w:rFonts w:ascii="Calibri" w:eastAsia="Calibri" w:hAnsi="Calibri" w:cs="Calibri"/>
          <w:color w:val="000000" w:themeColor="text1"/>
        </w:rPr>
        <w:t>PartnerToken</w:t>
      </w:r>
      <w:proofErr w:type="spellEnd"/>
      <w:r w:rsidRPr="009E4598">
        <w:rPr>
          <w:rFonts w:ascii="Calibri" w:eastAsia="Calibri" w:hAnsi="Calibri" w:cs="Calibri"/>
          <w:color w:val="000000" w:themeColor="text1"/>
        </w:rPr>
        <w:t>}</w:t>
      </w:r>
    </w:p>
    <w:p w:rsidR="005741D4" w:rsidRPr="009E4598" w:rsidRDefault="00811EF3">
      <w:pPr>
        <w:keepNext/>
        <w:pBdr>
          <w:top w:val="nil"/>
          <w:left w:val="nil"/>
          <w:bottom w:val="nil"/>
          <w:right w:val="nil"/>
          <w:between w:val="nil"/>
        </w:pBdr>
        <w:spacing w:before="400" w:after="240"/>
        <w:ind w:left="720"/>
        <w:rPr>
          <w:rFonts w:ascii="Calibri" w:eastAsia="Calibri" w:hAnsi="Calibri" w:cs="Calibri"/>
          <w:color w:val="000000" w:themeColor="text1"/>
        </w:rPr>
      </w:pPr>
      <w:r w:rsidRPr="009E4598">
        <w:rPr>
          <w:rFonts w:ascii="Calibri" w:eastAsia="Calibri" w:hAnsi="Calibri" w:cs="Calibri"/>
          <w:color w:val="000000" w:themeColor="text1"/>
        </w:rPr>
        <w:t xml:space="preserve">Query </w:t>
      </w:r>
      <w:proofErr w:type="spellStart"/>
      <w:r w:rsidRPr="009E4598">
        <w:rPr>
          <w:rFonts w:ascii="Calibri" w:eastAsia="Calibri" w:hAnsi="Calibri" w:cs="Calibri"/>
          <w:color w:val="000000" w:themeColor="text1"/>
        </w:rPr>
        <w:t>Params</w:t>
      </w:r>
      <w:proofErr w:type="spellEnd"/>
      <w:r w:rsidRPr="009E4598">
        <w:rPr>
          <w:rFonts w:ascii="Calibri" w:eastAsia="Calibri" w:hAnsi="Calibri" w:cs="Calibri"/>
          <w:color w:val="000000" w:themeColor="text1"/>
        </w:rPr>
        <w:t xml:space="preserve">: </w:t>
      </w:r>
      <w:proofErr w:type="spellStart"/>
      <w:r w:rsidRPr="009E4598">
        <w:rPr>
          <w:rFonts w:ascii="Calibri" w:eastAsia="Calibri" w:hAnsi="Calibri" w:cs="Calibri"/>
          <w:color w:val="000000" w:themeColor="text1"/>
        </w:rPr>
        <w:t>poid</w:t>
      </w:r>
      <w:proofErr w:type="spellEnd"/>
      <w:r w:rsidRPr="009E4598">
        <w:rPr>
          <w:rFonts w:ascii="Calibri" w:eastAsia="Calibri" w:hAnsi="Calibri" w:cs="Calibri"/>
          <w:color w:val="000000" w:themeColor="text1"/>
        </w:rPr>
        <w:t>: {Betting partner order id}</w:t>
      </w:r>
    </w:p>
    <w:p w:rsidR="005741D4" w:rsidRPr="009E4598" w:rsidRDefault="005741D4">
      <w:pPr>
        <w:keepNext/>
        <w:pBdr>
          <w:top w:val="nil"/>
          <w:left w:val="nil"/>
          <w:bottom w:val="nil"/>
          <w:right w:val="nil"/>
          <w:between w:val="nil"/>
        </w:pBdr>
        <w:spacing w:before="400" w:after="240"/>
        <w:ind w:left="720"/>
        <w:rPr>
          <w:rFonts w:ascii="Calibri" w:eastAsia="Calibri" w:hAnsi="Calibri" w:cs="Calibri"/>
          <w:color w:val="000000" w:themeColor="text1"/>
        </w:rPr>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Transaction Status</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createdAt</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number</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Creation Timestamp</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id</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All Pay transaction Id</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poid</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Partner Order Id</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puid</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Partner User Id</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pud</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json</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Partner User Detail</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a</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number</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Transaction Amount</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pg</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 xml:space="preserve">Payment gateway id on </w:t>
            </w:r>
            <w:proofErr w:type="spellStart"/>
            <w:r w:rsidRPr="009E4598">
              <w:rPr>
                <w:rFonts w:ascii="Calibri" w:eastAsia="Calibri" w:hAnsi="Calibri" w:cs="Calibri"/>
                <w:color w:val="000000" w:themeColor="text1"/>
              </w:rPr>
              <w:t>Allpay</w:t>
            </w:r>
            <w:proofErr w:type="spellEnd"/>
            <w:r w:rsidRPr="009E4598">
              <w:rPr>
                <w:rFonts w:ascii="Calibri" w:eastAsia="Calibri" w:hAnsi="Calibri" w:cs="Calibri"/>
                <w:color w:val="000000" w:themeColor="text1"/>
              </w:rPr>
              <w:t xml:space="preserve"> server</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lastRenderedPageBreak/>
              <w:t>pm</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Payment Mode</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pd</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json</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Payment details</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ei</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json</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Extra Info provided by betting partner</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c</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comment</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proofErr w:type="spellStart"/>
            <w:r w:rsidRPr="009E4598">
              <w:rPr>
                <w:rFonts w:ascii="Calibri" w:eastAsia="Calibri" w:hAnsi="Calibri" w:cs="Calibri"/>
                <w:color w:val="000000" w:themeColor="text1"/>
              </w:rPr>
              <w:t>bp</w:t>
            </w:r>
            <w:proofErr w:type="spellEnd"/>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Betting Partner Id</w:t>
            </w:r>
          </w:p>
        </w:tc>
      </w:tr>
      <w:tr w:rsidR="009E4598" w:rsidRPr="009E4598">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m</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string</w:t>
            </w:r>
          </w:p>
        </w:tc>
        <w:tc>
          <w:tcPr>
            <w:tcW w:w="2880" w:type="dxa"/>
            <w:shd w:val="clear" w:color="auto" w:fill="auto"/>
            <w:tcMar>
              <w:top w:w="100" w:type="dxa"/>
              <w:left w:w="100" w:type="dxa"/>
              <w:bottom w:w="100" w:type="dxa"/>
              <w:right w:w="100" w:type="dxa"/>
            </w:tcMar>
          </w:tcPr>
          <w:p w:rsidR="005741D4" w:rsidRPr="009E4598" w:rsidRDefault="00811EF3">
            <w:pPr>
              <w:widowControl w:val="0"/>
              <w:pBdr>
                <w:top w:val="nil"/>
                <w:left w:val="nil"/>
                <w:bottom w:val="nil"/>
                <w:right w:val="nil"/>
                <w:between w:val="nil"/>
              </w:pBdr>
              <w:rPr>
                <w:rFonts w:ascii="Calibri" w:eastAsia="Calibri" w:hAnsi="Calibri" w:cs="Calibri"/>
                <w:color w:val="000000" w:themeColor="text1"/>
              </w:rPr>
            </w:pPr>
            <w:r w:rsidRPr="009E4598">
              <w:rPr>
                <w:rFonts w:ascii="Calibri" w:eastAsia="Calibri" w:hAnsi="Calibri" w:cs="Calibri"/>
                <w:color w:val="000000" w:themeColor="text1"/>
              </w:rPr>
              <w:t>Merchant Id</w:t>
            </w:r>
          </w:p>
        </w:tc>
      </w:tr>
    </w:tbl>
    <w:p w:rsidR="005741D4" w:rsidRPr="009E4598" w:rsidRDefault="005741D4">
      <w:pPr>
        <w:keepNext/>
        <w:pBdr>
          <w:top w:val="nil"/>
          <w:left w:val="nil"/>
          <w:bottom w:val="nil"/>
          <w:right w:val="nil"/>
          <w:between w:val="nil"/>
        </w:pBdr>
        <w:spacing w:before="400" w:after="240"/>
        <w:ind w:left="720"/>
        <w:rPr>
          <w:rFonts w:ascii="Calibri" w:eastAsia="Calibri" w:hAnsi="Calibri" w:cs="Calibri"/>
          <w:color w:val="000000" w:themeColor="text1"/>
        </w:rPr>
      </w:pPr>
    </w:p>
    <w:p w:rsidR="005741D4" w:rsidRPr="009E4598" w:rsidRDefault="005741D4">
      <w:pPr>
        <w:keepNext/>
        <w:pBdr>
          <w:top w:val="nil"/>
          <w:left w:val="nil"/>
          <w:bottom w:val="nil"/>
          <w:right w:val="nil"/>
          <w:between w:val="nil"/>
        </w:pBdr>
        <w:spacing w:before="400" w:after="240"/>
        <w:ind w:left="720"/>
        <w:rPr>
          <w:rFonts w:ascii="Calibri" w:eastAsia="Calibri" w:hAnsi="Calibri" w:cs="Calibri"/>
          <w:color w:val="000000" w:themeColor="text1"/>
        </w:rPr>
      </w:pPr>
    </w:p>
    <w:p w:rsidR="005741D4" w:rsidRPr="009E4598" w:rsidRDefault="005741D4">
      <w:pPr>
        <w:keepNext/>
        <w:pBdr>
          <w:top w:val="nil"/>
          <w:left w:val="nil"/>
          <w:bottom w:val="nil"/>
          <w:right w:val="nil"/>
          <w:between w:val="nil"/>
        </w:pBdr>
        <w:spacing w:before="400" w:after="240"/>
        <w:ind w:left="720"/>
        <w:rPr>
          <w:rFonts w:ascii="Calibri" w:eastAsia="Calibri" w:hAnsi="Calibri" w:cs="Calibri"/>
          <w:color w:val="000000" w:themeColor="text1"/>
        </w:rPr>
      </w:pPr>
    </w:p>
    <w:p w:rsidR="005741D4" w:rsidRPr="009E4598" w:rsidRDefault="005741D4">
      <w:pPr>
        <w:pBdr>
          <w:top w:val="nil"/>
          <w:left w:val="nil"/>
          <w:bottom w:val="nil"/>
          <w:right w:val="nil"/>
          <w:between w:val="nil"/>
        </w:pBdr>
        <w:spacing w:after="240"/>
        <w:rPr>
          <w:rFonts w:ascii="Calibri" w:eastAsia="Calibri" w:hAnsi="Calibri" w:cs="Calibri"/>
          <w:color w:val="000000" w:themeColor="text1"/>
        </w:rPr>
      </w:pPr>
    </w:p>
    <w:sectPr w:rsidR="005741D4" w:rsidRPr="009E4598">
      <w:pgSz w:w="12240" w:h="15840"/>
      <w:pgMar w:top="1134" w:right="1440" w:bottom="1440" w:left="1440"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EF3" w:rsidRDefault="00811EF3">
      <w:r>
        <w:separator/>
      </w:r>
    </w:p>
  </w:endnote>
  <w:endnote w:type="continuationSeparator" w:id="0">
    <w:p w:rsidR="00811EF3" w:rsidRDefault="0081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1D4" w:rsidRDefault="00811EF3">
    <w:pPr>
      <w:pBdr>
        <w:top w:val="nil"/>
        <w:left w:val="nil"/>
        <w:bottom w:val="nil"/>
        <w:right w:val="nil"/>
        <w:between w:val="nil"/>
      </w:pBdr>
      <w:tabs>
        <w:tab w:val="center" w:pos="4513"/>
        <w:tab w:val="right" w:pos="9026"/>
      </w:tabs>
      <w:rPr>
        <w:color w:val="000000"/>
        <w:sz w:val="20"/>
        <w:szCs w:val="20"/>
      </w:rPr>
    </w:pPr>
    <w:proofErr w:type="spellStart"/>
    <w:r>
      <w:rPr>
        <w:sz w:val="20"/>
        <w:szCs w:val="20"/>
      </w:rPr>
      <w:t>Allpay</w:t>
    </w:r>
    <w:proofErr w:type="spellEnd"/>
    <w:r>
      <w:rPr>
        <w:sz w:val="20"/>
        <w:szCs w:val="20"/>
      </w:rPr>
      <w:t xml:space="preserve"> Payment </w:t>
    </w:r>
    <w:proofErr w:type="gramStart"/>
    <w:r>
      <w:rPr>
        <w:sz w:val="20"/>
        <w:szCs w:val="20"/>
      </w:rPr>
      <w:t xml:space="preserve">Gateway </w:t>
    </w:r>
    <w:r>
      <w:rPr>
        <w:color w:val="000000"/>
        <w:sz w:val="20"/>
        <w:szCs w:val="20"/>
      </w:rPr>
      <w:t xml:space="preserve"> System</w:t>
    </w:r>
    <w:proofErr w:type="gramEnd"/>
    <w:r>
      <w:rPr>
        <w:color w:val="000000"/>
        <w:sz w:val="20"/>
        <w:szCs w:val="20"/>
      </w:rPr>
      <w:t xml:space="preserve">                            Page </w:t>
    </w:r>
    <w:r>
      <w:rPr>
        <w:b/>
        <w:color w:val="000000"/>
        <w:sz w:val="20"/>
        <w:szCs w:val="20"/>
      </w:rPr>
      <w:fldChar w:fldCharType="begin"/>
    </w:r>
    <w:r>
      <w:rPr>
        <w:b/>
        <w:color w:val="000000"/>
        <w:sz w:val="20"/>
        <w:szCs w:val="20"/>
      </w:rPr>
      <w:instrText>PAGE</w:instrText>
    </w:r>
    <w:r w:rsidR="009E4598">
      <w:rPr>
        <w:b/>
        <w:color w:val="000000"/>
        <w:sz w:val="20"/>
        <w:szCs w:val="20"/>
      </w:rPr>
      <w:fldChar w:fldCharType="separate"/>
    </w:r>
    <w:r w:rsidR="003A28AA">
      <w:rPr>
        <w:b/>
        <w:noProof/>
        <w:color w:val="000000"/>
        <w:sz w:val="20"/>
        <w:szCs w:val="20"/>
      </w:rPr>
      <w:t>10</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sidR="009E4598">
      <w:rPr>
        <w:b/>
        <w:color w:val="000000"/>
        <w:sz w:val="20"/>
        <w:szCs w:val="20"/>
      </w:rPr>
      <w:fldChar w:fldCharType="separate"/>
    </w:r>
    <w:r w:rsidR="003A28AA">
      <w:rPr>
        <w:b/>
        <w:noProof/>
        <w:color w:val="000000"/>
        <w:sz w:val="20"/>
        <w:szCs w:val="20"/>
      </w:rPr>
      <w:t>10</w:t>
    </w:r>
    <w:r>
      <w:rPr>
        <w:b/>
        <w:color w:val="000000"/>
        <w:sz w:val="20"/>
        <w:szCs w:val="20"/>
      </w:rPr>
      <w:fldChar w:fldCharType="end"/>
    </w:r>
    <w:r>
      <w:rPr>
        <w:b/>
        <w:color w:val="000000"/>
        <w:sz w:val="20"/>
        <w:szCs w:val="20"/>
      </w:rPr>
      <w:t xml:space="preserve">                                                 Version 1.0                                           </w:t>
    </w:r>
  </w:p>
  <w:p w:rsidR="005741D4" w:rsidRDefault="005741D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EF3" w:rsidRDefault="00811EF3">
      <w:r>
        <w:separator/>
      </w:r>
    </w:p>
  </w:footnote>
  <w:footnote w:type="continuationSeparator" w:id="0">
    <w:p w:rsidR="00811EF3" w:rsidRDefault="00811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1D4" w:rsidRDefault="005741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F44"/>
    <w:multiLevelType w:val="multilevel"/>
    <w:tmpl w:val="A5B6C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FE569A"/>
    <w:multiLevelType w:val="multilevel"/>
    <w:tmpl w:val="4512119A"/>
    <w:lvl w:ilvl="0">
      <w:start w:val="1"/>
      <w:numFmt w:val="decimal"/>
      <w:lvlText w:val="%1"/>
      <w:lvlJc w:val="left"/>
      <w:pPr>
        <w:ind w:left="360" w:hanging="360"/>
      </w:pPr>
      <w:rPr>
        <w:color w:val="2F5496"/>
      </w:rPr>
    </w:lvl>
    <w:lvl w:ilvl="1">
      <w:start w:val="1"/>
      <w:numFmt w:val="decimal"/>
      <w:lvlText w:val="%1.%2"/>
      <w:lvlJc w:val="left"/>
      <w:pPr>
        <w:ind w:left="720" w:hanging="720"/>
      </w:pPr>
    </w:lvl>
    <w:lvl w:ilvl="2">
      <w:start w:val="1"/>
      <w:numFmt w:val="decimal"/>
      <w:lvlText w:val="%1.%2.%3"/>
      <w:lvlJc w:val="left"/>
      <w:pPr>
        <w:ind w:left="720" w:hanging="720"/>
      </w:pPr>
      <w:rPr>
        <w:rFonts w:ascii="Calibri" w:eastAsia="Calibri" w:hAnsi="Calibri" w:cs="Calibri"/>
        <w:b w:val="0"/>
        <w:i/>
        <w:color w:val="3B6BA6"/>
      </w:rPr>
    </w:lvl>
    <w:lvl w:ilvl="3">
      <w:start w:val="1"/>
      <w:numFmt w:val="decimal"/>
      <w:lvlText w:val="%1.%2.%3.%4"/>
      <w:lvlJc w:val="left"/>
      <w:pPr>
        <w:ind w:left="1080" w:hanging="1080"/>
      </w:pPr>
    </w:lvl>
    <w:lvl w:ilvl="4">
      <w:start w:val="1"/>
      <w:numFmt w:val="decimal"/>
      <w:lvlText w:val="%1.%2.%3.%4.%5"/>
      <w:lvlJc w:val="left"/>
      <w:pPr>
        <w:ind w:left="1440" w:hanging="1440"/>
      </w:pPr>
      <w:rPr>
        <w:i/>
        <w:color w:val="2F5496"/>
        <w:sz w:val="22"/>
        <w:szCs w:val="22"/>
      </w:rPr>
    </w:lvl>
    <w:lvl w:ilvl="5">
      <w:start w:val="1"/>
      <w:numFmt w:val="decimal"/>
      <w:lvlText w:val="%1.%2.%3.%4.%5.%6"/>
      <w:lvlJc w:val="left"/>
      <w:pPr>
        <w:ind w:left="1800" w:hanging="1800"/>
      </w:pPr>
      <w:rPr>
        <w:i/>
        <w:color w:val="2F5496"/>
        <w:sz w:val="20"/>
        <w:szCs w:val="20"/>
      </w:r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nsid w:val="603B7276"/>
    <w:multiLevelType w:val="multilevel"/>
    <w:tmpl w:val="BDD884F0"/>
    <w:lvl w:ilvl="0">
      <w:start w:val="2"/>
      <w:numFmt w:val="decimal"/>
      <w:lvlText w:val="%1."/>
      <w:lvlJc w:val="left"/>
      <w:pPr>
        <w:ind w:left="720" w:hanging="720"/>
      </w:pPr>
    </w:lvl>
    <w:lvl w:ilvl="1">
      <w:start w:val="1"/>
      <w:numFmt w:val="lowerLetter"/>
      <w:lvlText w:val="%2."/>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D4"/>
    <w:rsid w:val="003A28AA"/>
    <w:rsid w:val="005741D4"/>
    <w:rsid w:val="00811EF3"/>
    <w:rsid w:val="009E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7CF82-19AF-408A-B210-72F5574F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spacing w:before="240" w:after="240"/>
      <w:ind w:left="1440" w:hanging="360"/>
      <w:outlineLvl w:val="1"/>
    </w:pPr>
    <w:rPr>
      <w:rFonts w:ascii="Verdana" w:eastAsia="Verdana" w:hAnsi="Verdana" w:cs="Verdana"/>
      <w:i/>
      <w:color w:val="3B6BA6"/>
      <w:sz w:val="22"/>
      <w:szCs w:val="22"/>
    </w:rPr>
  </w:style>
  <w:style w:type="paragraph" w:styleId="Heading3">
    <w:name w:val="heading 3"/>
    <w:basedOn w:val="Normal"/>
    <w:next w:val="Normal"/>
    <w:pPr>
      <w:keepNext/>
      <w:spacing w:before="240" w:after="240"/>
      <w:ind w:left="720" w:hanging="720"/>
      <w:outlineLvl w:val="2"/>
    </w:pPr>
    <w:rPr>
      <w:rFonts w:ascii="Verdana" w:eastAsia="Verdana" w:hAnsi="Verdana" w:cs="Verdana"/>
      <w:color w:val="3B6BA6"/>
      <w:sz w:val="20"/>
      <w:szCs w:val="20"/>
    </w:rPr>
  </w:style>
  <w:style w:type="paragraph" w:styleId="Heading4">
    <w:name w:val="heading 4"/>
    <w:basedOn w:val="Normal"/>
    <w:next w:val="Normal"/>
    <w:pPr>
      <w:keepNext/>
      <w:keepLines/>
      <w:spacing w:before="40"/>
      <w:outlineLvl w:val="3"/>
    </w:pPr>
    <w:rPr>
      <w:rFonts w:ascii="Calibri" w:eastAsia="Calibri" w:hAnsi="Calibri" w:cs="Calibri"/>
      <w:i/>
      <w:color w:val="2F5496"/>
    </w:rPr>
  </w:style>
  <w:style w:type="paragraph" w:styleId="Heading5">
    <w:name w:val="heading 5"/>
    <w:basedOn w:val="Normal"/>
    <w:next w:val="Normal"/>
    <w:pPr>
      <w:keepNext/>
      <w:keepLines/>
      <w:spacing w:before="40"/>
      <w:outlineLvl w:val="4"/>
    </w:pPr>
    <w:rPr>
      <w:rFonts w:ascii="Calibri" w:eastAsia="Calibri" w:hAnsi="Calibri" w:cs="Calibri"/>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widowControl w:val="0"/>
      <w:jc w:val="both"/>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FWvDelgdKe5kMdV8Yv6lX9WsQ==">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1813</Words>
  <Characters>10335</Characters>
  <Application>Microsoft Office Word</Application>
  <DocSecurity>0</DocSecurity>
  <Lines>516</Lines>
  <Paragraphs>368</Paragraphs>
  <ScaleCrop>false</ScaleCrop>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2023-08-03T05:45:00Z</dcterms:created>
  <dcterms:modified xsi:type="dcterms:W3CDTF">2023-08-03T05:52:00Z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7bdd42cf1e69cb487d0e46a463845bf35783ca58d00f5f0e250f0c210a345eeb</vt:lpwstr>
  </property>
</Properties>
</file>